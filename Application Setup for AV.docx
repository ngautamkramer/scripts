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42A4" w14:textId="0F833B4C" w:rsidR="0077630E" w:rsidRPr="00F70DF9" w:rsidRDefault="0077630E" w:rsidP="00F70DF9">
      <w:pPr>
        <w:jc w:val="center"/>
        <w:rPr>
          <w:b/>
          <w:bCs/>
          <w:sz w:val="48"/>
          <w:szCs w:val="48"/>
          <w:u w:val="single"/>
        </w:rPr>
      </w:pPr>
      <w:r w:rsidRPr="00F70DF9">
        <w:rPr>
          <w:b/>
          <w:bCs/>
          <w:sz w:val="48"/>
          <w:szCs w:val="48"/>
          <w:u w:val="single"/>
        </w:rPr>
        <w:t xml:space="preserve">Application Setup for </w:t>
      </w:r>
      <w:proofErr w:type="spellStart"/>
      <w:r w:rsidRPr="00F70DF9">
        <w:rPr>
          <w:b/>
          <w:bCs/>
          <w:sz w:val="48"/>
          <w:szCs w:val="48"/>
          <w:u w:val="single"/>
        </w:rPr>
        <w:t>AVSwitcher</w:t>
      </w:r>
      <w:proofErr w:type="spellEnd"/>
    </w:p>
    <w:p w14:paraId="5C95E414" w14:textId="77777777" w:rsidR="00E320D3" w:rsidRDefault="00E320D3" w:rsidP="0077630E">
      <w:pPr>
        <w:rPr>
          <w:b/>
          <w:bCs/>
          <w:sz w:val="28"/>
          <w:szCs w:val="28"/>
        </w:rPr>
      </w:pPr>
    </w:p>
    <w:p w14:paraId="07F46CFA" w14:textId="32C87A4A" w:rsidR="005FFB9F" w:rsidRDefault="005FFB9F" w:rsidP="005FFB9F">
      <w:pPr>
        <w:rPr>
          <w:b/>
          <w:bCs/>
          <w:sz w:val="28"/>
          <w:szCs w:val="28"/>
        </w:rPr>
      </w:pPr>
    </w:p>
    <w:p w14:paraId="6C38F8F8" w14:textId="0E03366B" w:rsidR="00E320D3" w:rsidRPr="00140579" w:rsidRDefault="00E320D3" w:rsidP="00E320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140579">
        <w:rPr>
          <w:b/>
          <w:bCs/>
          <w:sz w:val="28"/>
          <w:szCs w:val="28"/>
        </w:rPr>
        <w:t>) Apache Web Server &amp; PHP Installation</w:t>
      </w:r>
    </w:p>
    <w:p w14:paraId="60B43E2C" w14:textId="77777777" w:rsidR="00E320D3" w:rsidRPr="00140579" w:rsidRDefault="00E320D3" w:rsidP="00E320D3">
      <w:pPr>
        <w:numPr>
          <w:ilvl w:val="0"/>
          <w:numId w:val="9"/>
        </w:numPr>
        <w:rPr>
          <w:sz w:val="28"/>
          <w:szCs w:val="28"/>
        </w:rPr>
      </w:pPr>
      <w:r w:rsidRPr="00140579">
        <w:rPr>
          <w:b/>
          <w:bCs/>
          <w:sz w:val="28"/>
          <w:szCs w:val="28"/>
        </w:rPr>
        <w:t>Purpose</w:t>
      </w:r>
      <w:r w:rsidRPr="00140579">
        <w:rPr>
          <w:sz w:val="28"/>
          <w:szCs w:val="28"/>
        </w:rPr>
        <w:t xml:space="preserve">: Apache is needed to host the web page for </w:t>
      </w:r>
      <w:proofErr w:type="spellStart"/>
      <w:r w:rsidRPr="00140579">
        <w:rPr>
          <w:sz w:val="28"/>
          <w:szCs w:val="28"/>
        </w:rPr>
        <w:t>AVSwitcher</w:t>
      </w:r>
      <w:proofErr w:type="spellEnd"/>
      <w:r w:rsidRPr="00140579">
        <w:rPr>
          <w:sz w:val="28"/>
          <w:szCs w:val="28"/>
        </w:rPr>
        <w:t>.</w:t>
      </w:r>
    </w:p>
    <w:p w14:paraId="7DC21664" w14:textId="77777777" w:rsidR="00E320D3" w:rsidRPr="00140579" w:rsidRDefault="00E320D3" w:rsidP="00E320D3">
      <w:pPr>
        <w:numPr>
          <w:ilvl w:val="0"/>
          <w:numId w:val="9"/>
        </w:numPr>
        <w:rPr>
          <w:sz w:val="28"/>
          <w:szCs w:val="28"/>
        </w:rPr>
      </w:pPr>
      <w:r w:rsidRPr="00140579">
        <w:rPr>
          <w:b/>
          <w:bCs/>
          <w:sz w:val="28"/>
          <w:szCs w:val="28"/>
        </w:rPr>
        <w:t>Installation Steps</w:t>
      </w:r>
      <w:r w:rsidRPr="00140579">
        <w:rPr>
          <w:sz w:val="28"/>
          <w:szCs w:val="28"/>
        </w:rPr>
        <w:t>:</w:t>
      </w:r>
    </w:p>
    <w:p w14:paraId="394AC226" w14:textId="5F0ABBF5" w:rsidR="00BF11C6" w:rsidRDefault="00BF11C6" w:rsidP="00E320D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BF11C6">
        <w:rPr>
          <w:sz w:val="28"/>
          <w:szCs w:val="28"/>
        </w:rPr>
        <w:t xml:space="preserve">Copy packages from </w:t>
      </w:r>
      <w:r w:rsidRPr="00BF11C6">
        <w:rPr>
          <w:b/>
          <w:bCs/>
          <w:sz w:val="28"/>
          <w:szCs w:val="28"/>
        </w:rPr>
        <w:t>\\172.30.92.34\media\VEOS-6.0\42\Ubuntu22\update_apache2_4_62_and_php8_3_9</w:t>
      </w:r>
      <w:r w:rsidRPr="00BF11C6">
        <w:rPr>
          <w:sz w:val="28"/>
          <w:szCs w:val="28"/>
        </w:rPr>
        <w:t xml:space="preserve"> </w:t>
      </w:r>
    </w:p>
    <w:p w14:paraId="0A57F83B" w14:textId="1CDD64DD" w:rsidR="00BF11C6" w:rsidRDefault="00BF11C6" w:rsidP="211525BE">
      <w:pPr>
        <w:pStyle w:val="ListParagraph"/>
        <w:ind w:left="1440"/>
        <w:rPr>
          <w:sz w:val="28"/>
          <w:szCs w:val="28"/>
        </w:rPr>
      </w:pPr>
      <w:r w:rsidRPr="00BF11C6">
        <w:rPr>
          <w:sz w:val="28"/>
          <w:szCs w:val="28"/>
        </w:rPr>
        <w:t xml:space="preserve">into </w:t>
      </w:r>
      <w:r w:rsidRPr="00BF11C6">
        <w:rPr>
          <w:b/>
          <w:bCs/>
          <w:sz w:val="28"/>
          <w:szCs w:val="28"/>
        </w:rPr>
        <w:t>/home/Collab8/</w:t>
      </w:r>
      <w:r w:rsidRPr="00BF11C6">
        <w:rPr>
          <w:sz w:val="28"/>
          <w:szCs w:val="28"/>
        </w:rPr>
        <w:t xml:space="preserve"> folder of the Gateway.</w:t>
      </w:r>
      <w:r>
        <w:br/>
      </w:r>
    </w:p>
    <w:p w14:paraId="3A314284" w14:textId="052595DF" w:rsidR="00BF11C6" w:rsidRDefault="00E320D3" w:rsidP="00E320D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40579">
        <w:rPr>
          <w:sz w:val="28"/>
          <w:szCs w:val="28"/>
        </w:rPr>
        <w:t>Provide executable permissions to the update.sh</w:t>
      </w:r>
    </w:p>
    <w:p w14:paraId="0CBCAC16" w14:textId="671BA646" w:rsidR="00E320D3" w:rsidRPr="00BF11C6" w:rsidRDefault="00E320D3" w:rsidP="00BF11C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40579"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chmod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+x update.sh</w:t>
      </w:r>
      <w:r w:rsidR="00BF11C6">
        <w:rPr>
          <w:rFonts w:ascii="Courier New" w:hAnsi="Courier New" w:cs="Courier New"/>
          <w:sz w:val="28"/>
          <w:szCs w:val="28"/>
        </w:rPr>
        <w:br/>
      </w:r>
    </w:p>
    <w:p w14:paraId="3D227D31" w14:textId="0ABF4736" w:rsidR="00E320D3" w:rsidRDefault="00E320D3" w:rsidP="00E320D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40579">
        <w:rPr>
          <w:sz w:val="28"/>
          <w:szCs w:val="28"/>
        </w:rPr>
        <w:t xml:space="preserve">Run </w:t>
      </w:r>
      <w:r w:rsidR="00BF11C6" w:rsidRPr="00BF11C6">
        <w:rPr>
          <w:b/>
          <w:bCs/>
          <w:sz w:val="28"/>
          <w:szCs w:val="28"/>
        </w:rPr>
        <w:t>./update.sh</w:t>
      </w:r>
      <w:r w:rsidR="00BF11C6" w:rsidRPr="00140579">
        <w:rPr>
          <w:sz w:val="28"/>
          <w:szCs w:val="28"/>
        </w:rPr>
        <w:t xml:space="preserve"> </w:t>
      </w:r>
      <w:r w:rsidRPr="00140579">
        <w:rPr>
          <w:sz w:val="28"/>
          <w:szCs w:val="28"/>
        </w:rPr>
        <w:t>install or update Apache2 and PHP</w:t>
      </w:r>
      <w:r w:rsidR="00BF11C6">
        <w:rPr>
          <w:sz w:val="28"/>
          <w:szCs w:val="28"/>
        </w:rPr>
        <w:br/>
      </w:r>
    </w:p>
    <w:p w14:paraId="328C4114" w14:textId="77777777" w:rsidR="00BF11C6" w:rsidRDefault="00E320D3" w:rsidP="00E320D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40579">
        <w:rPr>
          <w:sz w:val="28"/>
          <w:szCs w:val="28"/>
        </w:rPr>
        <w:t>Start Apache2 service:</w:t>
      </w:r>
    </w:p>
    <w:p w14:paraId="6F29994A" w14:textId="2C09B05A" w:rsidR="00E320D3" w:rsidRPr="00BF11C6" w:rsidRDefault="00E320D3" w:rsidP="00BF11C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40579"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start apache2.service</w:t>
      </w:r>
      <w:r w:rsidR="00BF11C6">
        <w:rPr>
          <w:rFonts w:ascii="Courier New" w:hAnsi="Courier New" w:cs="Courier New"/>
          <w:sz w:val="28"/>
          <w:szCs w:val="28"/>
        </w:rPr>
        <w:br/>
      </w:r>
    </w:p>
    <w:p w14:paraId="29EA9994" w14:textId="77777777" w:rsidR="00E320D3" w:rsidRDefault="00E320D3" w:rsidP="00E320D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40579">
        <w:rPr>
          <w:sz w:val="28"/>
          <w:szCs w:val="28"/>
        </w:rPr>
        <w:t>Optionally, restart or stop the Apache service as needed:</w:t>
      </w:r>
    </w:p>
    <w:p w14:paraId="4E5DC55D" w14:textId="77777777" w:rsidR="00BF11C6" w:rsidRPr="00BF11C6" w:rsidRDefault="00E320D3" w:rsidP="00E320D3">
      <w:pPr>
        <w:pStyle w:val="ListParagraph"/>
        <w:numPr>
          <w:ilvl w:val="2"/>
          <w:numId w:val="9"/>
        </w:numPr>
        <w:rPr>
          <w:rFonts w:ascii="Courier New" w:hAnsi="Courier New" w:cs="Courier New"/>
          <w:sz w:val="28"/>
          <w:szCs w:val="28"/>
        </w:rPr>
      </w:pPr>
      <w:r w:rsidRPr="00140579">
        <w:rPr>
          <w:sz w:val="28"/>
          <w:szCs w:val="28"/>
        </w:rPr>
        <w:t>Restart:</w:t>
      </w:r>
      <w:r w:rsidR="00BF11C6">
        <w:rPr>
          <w:sz w:val="28"/>
          <w:szCs w:val="28"/>
        </w:rPr>
        <w:t xml:space="preserve"> </w:t>
      </w:r>
      <w:r w:rsidRPr="00140579">
        <w:rPr>
          <w:sz w:val="28"/>
          <w:szCs w:val="28"/>
        </w:rPr>
        <w:t xml:space="preserve"> </w:t>
      </w:r>
    </w:p>
    <w:p w14:paraId="2812999C" w14:textId="334DE52D" w:rsidR="00E320D3" w:rsidRPr="00BF11C6" w:rsidRDefault="00E320D3" w:rsidP="00BF11C6">
      <w:pPr>
        <w:ind w:left="2160"/>
        <w:rPr>
          <w:rFonts w:ascii="Courier New" w:hAnsi="Courier New" w:cs="Courier New"/>
          <w:sz w:val="28"/>
          <w:szCs w:val="28"/>
        </w:rPr>
      </w:pPr>
      <w:proofErr w:type="spellStart"/>
      <w:r w:rsidRPr="00BF11C6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restart apache2.service</w:t>
      </w:r>
    </w:p>
    <w:p w14:paraId="50C189BC" w14:textId="77777777" w:rsidR="00BF11C6" w:rsidRDefault="00E320D3" w:rsidP="00E320D3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140579">
        <w:rPr>
          <w:sz w:val="28"/>
          <w:szCs w:val="28"/>
        </w:rPr>
        <w:t>Stop:</w:t>
      </w:r>
    </w:p>
    <w:p w14:paraId="13D4F7F4" w14:textId="1B7251F4" w:rsidR="00E320D3" w:rsidRPr="00BF11C6" w:rsidRDefault="00E320D3" w:rsidP="00BF11C6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proofErr w:type="spellStart"/>
      <w:r w:rsidRPr="00BF11C6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11C6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BF11C6">
        <w:rPr>
          <w:rFonts w:ascii="Courier New" w:hAnsi="Courier New" w:cs="Courier New"/>
          <w:sz w:val="28"/>
          <w:szCs w:val="28"/>
        </w:rPr>
        <w:t xml:space="preserve"> stop apache2.service</w:t>
      </w:r>
    </w:p>
    <w:p w14:paraId="70FB837A" w14:textId="77777777" w:rsidR="00BF11C6" w:rsidRPr="0077630E" w:rsidRDefault="00BF11C6" w:rsidP="0077630E">
      <w:pPr>
        <w:rPr>
          <w:b/>
          <w:bCs/>
          <w:sz w:val="28"/>
          <w:szCs w:val="28"/>
        </w:rPr>
      </w:pPr>
    </w:p>
    <w:p w14:paraId="009D0D1C" w14:textId="3272ECF5" w:rsidR="613C6453" w:rsidRDefault="613C6453" w:rsidP="613C6453">
      <w:pPr>
        <w:rPr>
          <w:b/>
          <w:bCs/>
          <w:sz w:val="28"/>
          <w:szCs w:val="28"/>
        </w:rPr>
      </w:pPr>
    </w:p>
    <w:p w14:paraId="1C7B7905" w14:textId="77777777" w:rsidR="006E4371" w:rsidRPr="006E4371" w:rsidRDefault="006E4371" w:rsidP="006E4371">
      <w:pPr>
        <w:rPr>
          <w:b/>
          <w:bCs/>
          <w:sz w:val="28"/>
          <w:szCs w:val="28"/>
        </w:rPr>
      </w:pPr>
      <w:r w:rsidRPr="006E4371">
        <w:rPr>
          <w:b/>
          <w:bCs/>
          <w:sz w:val="28"/>
          <w:szCs w:val="28"/>
        </w:rPr>
        <w:t>2) Node.js Installation</w:t>
      </w:r>
    </w:p>
    <w:p w14:paraId="47DE88E3" w14:textId="5C44E257" w:rsidR="006E4371" w:rsidRPr="006E4371" w:rsidRDefault="006E4371" w:rsidP="006E4371">
      <w:pPr>
        <w:numPr>
          <w:ilvl w:val="0"/>
          <w:numId w:val="7"/>
        </w:numPr>
        <w:rPr>
          <w:sz w:val="28"/>
          <w:szCs w:val="28"/>
        </w:rPr>
      </w:pPr>
      <w:r w:rsidRPr="006E4371">
        <w:rPr>
          <w:b/>
          <w:bCs/>
          <w:sz w:val="28"/>
          <w:szCs w:val="28"/>
        </w:rPr>
        <w:t>Purpose</w:t>
      </w:r>
      <w:r w:rsidRPr="006E4371">
        <w:rPr>
          <w:sz w:val="28"/>
          <w:szCs w:val="28"/>
        </w:rPr>
        <w:t xml:space="preserve">: Node.js is used to run the server that accepts commands from the web browser (client) through </w:t>
      </w:r>
      <w:r w:rsidR="0087264C" w:rsidRPr="006E4371">
        <w:rPr>
          <w:sz w:val="28"/>
          <w:szCs w:val="28"/>
        </w:rPr>
        <w:t>WebSocket</w:t>
      </w:r>
      <w:r w:rsidRPr="006E4371">
        <w:rPr>
          <w:sz w:val="28"/>
          <w:szCs w:val="28"/>
        </w:rPr>
        <w:t xml:space="preserve"> and sends the respective commands to either </w:t>
      </w:r>
      <w:proofErr w:type="spellStart"/>
      <w:r w:rsidRPr="006E4371">
        <w:rPr>
          <w:sz w:val="28"/>
          <w:szCs w:val="28"/>
        </w:rPr>
        <w:t>GStreamer</w:t>
      </w:r>
      <w:proofErr w:type="spellEnd"/>
      <w:r w:rsidRPr="006E4371">
        <w:rPr>
          <w:sz w:val="28"/>
          <w:szCs w:val="28"/>
        </w:rPr>
        <w:t xml:space="preserve"> or the web client.</w:t>
      </w:r>
    </w:p>
    <w:p w14:paraId="3F363EA9" w14:textId="0CAE6918" w:rsidR="006E4371" w:rsidRPr="006E4371" w:rsidRDefault="006E4371" w:rsidP="006E4371">
      <w:pPr>
        <w:numPr>
          <w:ilvl w:val="0"/>
          <w:numId w:val="7"/>
        </w:numPr>
        <w:rPr>
          <w:sz w:val="28"/>
          <w:szCs w:val="28"/>
        </w:rPr>
      </w:pPr>
      <w:r w:rsidRPr="006E4371">
        <w:rPr>
          <w:b/>
          <w:bCs/>
          <w:sz w:val="28"/>
          <w:szCs w:val="28"/>
        </w:rPr>
        <w:lastRenderedPageBreak/>
        <w:t>Installation Steps</w:t>
      </w:r>
      <w:r w:rsidRPr="006E4371">
        <w:rPr>
          <w:sz w:val="28"/>
          <w:szCs w:val="28"/>
        </w:rPr>
        <w:t>:</w:t>
      </w:r>
      <w:r w:rsidR="00754DEF">
        <w:rPr>
          <w:sz w:val="28"/>
          <w:szCs w:val="28"/>
        </w:rPr>
        <w:br/>
      </w:r>
    </w:p>
    <w:p w14:paraId="7CE0F3E3" w14:textId="77777777" w:rsidR="00677A43" w:rsidRDefault="006E4371" w:rsidP="00677A43">
      <w:pPr>
        <w:numPr>
          <w:ilvl w:val="1"/>
          <w:numId w:val="7"/>
        </w:numPr>
        <w:rPr>
          <w:sz w:val="28"/>
          <w:szCs w:val="28"/>
        </w:rPr>
      </w:pPr>
      <w:r w:rsidRPr="005FFB9F">
        <w:rPr>
          <w:sz w:val="28"/>
          <w:szCs w:val="28"/>
        </w:rPr>
        <w:t>Install Node.js</w:t>
      </w:r>
    </w:p>
    <w:p w14:paraId="4B2FBD57" w14:textId="3A115754" w:rsidR="00F4210B" w:rsidRPr="001D1B81" w:rsidRDefault="00677A43" w:rsidP="211525BE">
      <w:pPr>
        <w:ind w:left="1440"/>
        <w:rPr>
          <w:rFonts w:ascii="Courier New" w:eastAsia="Courier New" w:hAnsi="Courier New" w:cs="Courier New"/>
          <w:sz w:val="28"/>
          <w:szCs w:val="28"/>
        </w:rPr>
      </w:pPr>
      <w:r w:rsidRPr="211525BE">
        <w:rPr>
          <w:rFonts w:ascii="Courier New" w:eastAsia="Courier New" w:hAnsi="Courier New" w:cs="Courier New"/>
          <w:sz w:val="28"/>
          <w:szCs w:val="28"/>
        </w:rPr>
        <w:t>Copy</w:t>
      </w:r>
      <w:r w:rsidR="001D1B81" w:rsidRPr="211525BE">
        <w:rPr>
          <w:rFonts w:ascii="Courier New" w:eastAsia="Courier New" w:hAnsi="Courier New" w:cs="Courier New"/>
          <w:sz w:val="28"/>
          <w:szCs w:val="28"/>
        </w:rPr>
        <w:t xml:space="preserve"> zip file from </w:t>
      </w:r>
      <w:r w:rsidRPr="211525BE">
        <w:rPr>
          <w:rFonts w:ascii="Courier New" w:eastAsia="Courier New" w:hAnsi="Courier New" w:cs="Courier New"/>
          <w:sz w:val="28"/>
          <w:szCs w:val="28"/>
        </w:rPr>
        <w:t xml:space="preserve"> </w:t>
      </w:r>
      <w:hyperlink r:id="rId9">
        <w:r w:rsidR="00BE2C99" w:rsidRPr="211525BE">
          <w:rPr>
            <w:rStyle w:val="Hyperlink"/>
            <w:rFonts w:ascii="Courier New" w:eastAsia="Courier New" w:hAnsi="Courier New" w:cs="Courier New"/>
            <w:sz w:val="28"/>
            <w:szCs w:val="28"/>
          </w:rPr>
          <w:t>\\172.30.92.34\media\VEOS-6.0\42\node-v22.13.1-linux-x64.tar.xz</w:t>
        </w:r>
      </w:hyperlink>
    </w:p>
    <w:p w14:paraId="1C030640" w14:textId="2A8F3423" w:rsidR="00F4210B" w:rsidRPr="001D1B81" w:rsidRDefault="307A38E4" w:rsidP="001D1B81">
      <w:pPr>
        <w:ind w:left="1440"/>
        <w:rPr>
          <w:sz w:val="28"/>
          <w:szCs w:val="28"/>
        </w:rPr>
      </w:pPr>
      <w:r w:rsidRPr="211525BE">
        <w:rPr>
          <w:sz w:val="28"/>
          <w:szCs w:val="28"/>
        </w:rPr>
        <w:t xml:space="preserve">into </w:t>
      </w:r>
      <w:r w:rsidRPr="211525BE">
        <w:rPr>
          <w:b/>
          <w:bCs/>
          <w:sz w:val="28"/>
          <w:szCs w:val="28"/>
        </w:rPr>
        <w:t>/home/Collab8</w:t>
      </w:r>
      <w:r w:rsidRPr="211525BE">
        <w:rPr>
          <w:sz w:val="28"/>
          <w:szCs w:val="28"/>
        </w:rPr>
        <w:t xml:space="preserve"> folder on gateway.</w:t>
      </w:r>
      <w:r w:rsidR="00813A55">
        <w:rPr>
          <w:sz w:val="28"/>
          <w:szCs w:val="28"/>
        </w:rPr>
        <w:t xml:space="preserve"> </w:t>
      </w:r>
      <w:ins w:id="0" w:author="Microsoft Word" w:date="2025-02-04T16:47:00Z" w16du:dateUtc="2025-02-04T11:17:00Z">
        <w:r w:rsidR="00BE2C99">
          <w:rPr>
            <w:sz w:val="28"/>
            <w:szCs w:val="28"/>
          </w:rPr>
          <w:br/>
        </w:r>
      </w:ins>
    </w:p>
    <w:p w14:paraId="244A6675" w14:textId="77777777" w:rsidR="00884833" w:rsidRPr="00884833" w:rsidRDefault="002A4600" w:rsidP="00884833">
      <w:pPr>
        <w:numPr>
          <w:ilvl w:val="1"/>
          <w:numId w:val="7"/>
        </w:numPr>
        <w:rPr>
          <w:sz w:val="28"/>
          <w:szCs w:val="28"/>
        </w:rPr>
      </w:pPr>
      <w:r w:rsidRPr="00677A43">
        <w:rPr>
          <w:rFonts w:asciiTheme="majorHAnsi" w:eastAsia="Courier New" w:hAnsiTheme="majorHAnsi" w:cs="Arial"/>
          <w:sz w:val="28"/>
          <w:szCs w:val="28"/>
        </w:rPr>
        <w:t>Unzip file on gateway</w:t>
      </w:r>
      <w:r w:rsidRPr="00677A43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13CF951F" w14:textId="57240105" w:rsidR="00884833" w:rsidRPr="00884833" w:rsidRDefault="003C7876" w:rsidP="00884833">
      <w:pPr>
        <w:ind w:left="1440"/>
        <w:rPr>
          <w:sz w:val="28"/>
          <w:szCs w:val="28"/>
        </w:rPr>
      </w:pPr>
      <w:r w:rsidRPr="00884833">
        <w:rPr>
          <w:rFonts w:ascii="Courier New" w:eastAsia="Courier New" w:hAnsi="Courier New" w:cs="Courier New"/>
          <w:sz w:val="28"/>
          <w:szCs w:val="28"/>
        </w:rPr>
        <w:t>tar -</w:t>
      </w:r>
      <w:proofErr w:type="spellStart"/>
      <w:r w:rsidRPr="00884833">
        <w:rPr>
          <w:rFonts w:ascii="Courier New" w:eastAsia="Courier New" w:hAnsi="Courier New" w:cs="Courier New"/>
          <w:sz w:val="28"/>
          <w:szCs w:val="28"/>
        </w:rPr>
        <w:t>xvf</w:t>
      </w:r>
      <w:proofErr w:type="spellEnd"/>
      <w:r w:rsidRPr="00884833">
        <w:rPr>
          <w:rFonts w:ascii="Courier New" w:eastAsia="Courier New" w:hAnsi="Courier New" w:cs="Courier New"/>
          <w:sz w:val="28"/>
          <w:szCs w:val="28"/>
        </w:rPr>
        <w:t xml:space="preserve"> node-v22.13.1-linux-x64.tar.xz </w:t>
      </w:r>
      <w:r w:rsidR="00BE2C99">
        <w:rPr>
          <w:rFonts w:ascii="Courier New" w:eastAsia="Courier New" w:hAnsi="Courier New" w:cs="Courier New"/>
          <w:sz w:val="28"/>
          <w:szCs w:val="28"/>
        </w:rPr>
        <w:br/>
      </w:r>
    </w:p>
    <w:p w14:paraId="499664AD" w14:textId="4454EA52" w:rsidR="00884833" w:rsidRDefault="00884833" w:rsidP="00884833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node JS</w:t>
      </w:r>
    </w:p>
    <w:p w14:paraId="05F0DD3C" w14:textId="25849A82" w:rsidR="003C7876" w:rsidRPr="00884833" w:rsidRDefault="00884833" w:rsidP="00884833">
      <w:pPr>
        <w:ind w:left="1440"/>
        <w:rPr>
          <w:rFonts w:ascii="Courier New" w:hAnsi="Courier New" w:cs="Courier New"/>
          <w:sz w:val="28"/>
          <w:szCs w:val="28"/>
        </w:rPr>
      </w:pPr>
      <w:r w:rsidRPr="00884833">
        <w:rPr>
          <w:rFonts w:ascii="Courier New" w:hAnsi="Courier New" w:cs="Courier New"/>
          <w:sz w:val="28"/>
          <w:szCs w:val="28"/>
        </w:rPr>
        <w:t>/home/Collab8/node-v22.13.1-linux-x64/bin/node -v</w:t>
      </w:r>
    </w:p>
    <w:p w14:paraId="06CB22FA" w14:textId="54C7938C" w:rsidR="001F1E1D" w:rsidRDefault="006E4371" w:rsidP="006E4371">
      <w:pPr>
        <w:numPr>
          <w:ilvl w:val="1"/>
          <w:numId w:val="7"/>
        </w:numPr>
        <w:rPr>
          <w:sz w:val="28"/>
          <w:szCs w:val="28"/>
        </w:rPr>
      </w:pPr>
      <w:r w:rsidRPr="006E4371">
        <w:rPr>
          <w:sz w:val="28"/>
          <w:szCs w:val="28"/>
        </w:rPr>
        <w:t>Copy all files from the following SVN link to the specified directory on the server:</w:t>
      </w:r>
      <w:r w:rsidRPr="006E4371">
        <w:rPr>
          <w:sz w:val="28"/>
          <w:szCs w:val="28"/>
        </w:rPr>
        <w:br/>
      </w:r>
      <w:hyperlink r:id="rId10" w:history="1">
        <w:r w:rsidR="001F1E1D" w:rsidRPr="00127CEE">
          <w:rPr>
            <w:rStyle w:val="Hyperlink"/>
            <w:b/>
            <w:bCs/>
            <w:sz w:val="28"/>
            <w:szCs w:val="28"/>
          </w:rPr>
          <w:t>https://intranet.wowvision.in/vcs/veos6/Source/AVSwitcher/web_new/nodejs</w:t>
        </w:r>
      </w:hyperlink>
      <w:r w:rsidR="00803A48" w:rsidRPr="006E4371">
        <w:rPr>
          <w:sz w:val="28"/>
          <w:szCs w:val="28"/>
        </w:rPr>
        <w:t xml:space="preserve"> </w:t>
      </w:r>
    </w:p>
    <w:p w14:paraId="3CF32D2B" w14:textId="2B46BE93" w:rsidR="006E4371" w:rsidRPr="002B4DEB" w:rsidRDefault="00803A48" w:rsidP="001F1E1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Pr="006E4371">
        <w:rPr>
          <w:sz w:val="28"/>
          <w:szCs w:val="28"/>
        </w:rPr>
        <w:t>save</w:t>
      </w:r>
      <w:r w:rsidR="006E4371" w:rsidRPr="006E4371">
        <w:rPr>
          <w:sz w:val="28"/>
          <w:szCs w:val="28"/>
        </w:rPr>
        <w:t xml:space="preserve"> them to </w:t>
      </w:r>
      <w:r w:rsidR="006E4371" w:rsidRPr="00803A48">
        <w:rPr>
          <w:b/>
          <w:bCs/>
          <w:sz w:val="28"/>
          <w:szCs w:val="28"/>
        </w:rPr>
        <w:t>/var/www/html/</w:t>
      </w:r>
      <w:proofErr w:type="spellStart"/>
      <w:r w:rsidR="006E4371" w:rsidRPr="00803A48">
        <w:rPr>
          <w:b/>
          <w:bCs/>
          <w:sz w:val="28"/>
          <w:szCs w:val="28"/>
        </w:rPr>
        <w:t>avswitcher</w:t>
      </w:r>
      <w:proofErr w:type="spellEnd"/>
      <w:r w:rsidR="006E4371" w:rsidRPr="00803A48">
        <w:rPr>
          <w:b/>
          <w:bCs/>
          <w:sz w:val="28"/>
          <w:szCs w:val="28"/>
        </w:rPr>
        <w:t>/</w:t>
      </w:r>
      <w:proofErr w:type="spellStart"/>
      <w:r w:rsidR="006E4371" w:rsidRPr="00803A48">
        <w:rPr>
          <w:b/>
          <w:bCs/>
          <w:sz w:val="28"/>
          <w:szCs w:val="28"/>
        </w:rPr>
        <w:t>nodejs</w:t>
      </w:r>
      <w:proofErr w:type="spellEnd"/>
      <w:r w:rsidR="00BE2C99">
        <w:br/>
      </w:r>
    </w:p>
    <w:p w14:paraId="245812CA" w14:textId="74755555" w:rsidR="00BE2C99" w:rsidRPr="00681A36" w:rsidRDefault="007E5318" w:rsidP="211525BE">
      <w:pPr>
        <w:numPr>
          <w:ilvl w:val="1"/>
          <w:numId w:val="7"/>
        </w:numPr>
        <w:rPr>
          <w:sz w:val="28"/>
          <w:szCs w:val="28"/>
        </w:rPr>
      </w:pPr>
      <w:r w:rsidRPr="211525BE">
        <w:rPr>
          <w:sz w:val="28"/>
          <w:szCs w:val="28"/>
        </w:rPr>
        <w:t xml:space="preserve">(Dependencies) </w:t>
      </w:r>
      <w:r w:rsidR="00496725" w:rsidRPr="211525BE">
        <w:rPr>
          <w:sz w:val="28"/>
          <w:szCs w:val="28"/>
        </w:rPr>
        <w:t xml:space="preserve">Copy </w:t>
      </w:r>
      <w:proofErr w:type="spellStart"/>
      <w:r w:rsidR="00496725" w:rsidRPr="211525BE">
        <w:rPr>
          <w:b/>
          <w:bCs/>
          <w:sz w:val="28"/>
          <w:szCs w:val="28"/>
        </w:rPr>
        <w:t>node</w:t>
      </w:r>
      <w:r w:rsidRPr="211525BE">
        <w:rPr>
          <w:b/>
          <w:bCs/>
          <w:sz w:val="28"/>
          <w:szCs w:val="28"/>
        </w:rPr>
        <w:t>_modules</w:t>
      </w:r>
      <w:proofErr w:type="spellEnd"/>
      <w:r w:rsidRPr="211525BE">
        <w:rPr>
          <w:sz w:val="28"/>
          <w:szCs w:val="28"/>
        </w:rPr>
        <w:t xml:space="preserve"> folder from </w:t>
      </w:r>
      <w:hyperlink r:id="rId11">
        <w:r w:rsidR="00026867" w:rsidRPr="211525BE">
          <w:rPr>
            <w:rStyle w:val="Hyperlink"/>
            <w:b/>
            <w:bCs/>
            <w:sz w:val="28"/>
            <w:szCs w:val="28"/>
          </w:rPr>
          <w:t>https://intranet.wowvision.in/vcs/veos6/Source/AVSwitcher/nodejs/node_modules</w:t>
        </w:r>
      </w:hyperlink>
      <w:r w:rsidR="00026867" w:rsidRPr="211525BE">
        <w:rPr>
          <w:b/>
          <w:bCs/>
          <w:sz w:val="28"/>
          <w:szCs w:val="28"/>
        </w:rPr>
        <w:t xml:space="preserve"> </w:t>
      </w:r>
      <w:r w:rsidRPr="211525BE">
        <w:rPr>
          <w:b/>
          <w:bCs/>
          <w:sz w:val="28"/>
          <w:szCs w:val="28"/>
        </w:rPr>
        <w:t xml:space="preserve"> </w:t>
      </w:r>
    </w:p>
    <w:p w14:paraId="447FC60C" w14:textId="0CC89F9C" w:rsidR="00BE2C99" w:rsidRPr="00681A36" w:rsidRDefault="007E5318" w:rsidP="00BE2C99">
      <w:pPr>
        <w:ind w:left="1440"/>
        <w:rPr>
          <w:sz w:val="28"/>
          <w:szCs w:val="28"/>
        </w:rPr>
      </w:pPr>
      <w:r w:rsidRPr="211525BE">
        <w:rPr>
          <w:sz w:val="28"/>
          <w:szCs w:val="28"/>
        </w:rPr>
        <w:t>and save them to</w:t>
      </w:r>
      <w:r w:rsidRPr="211525BE">
        <w:rPr>
          <w:b/>
          <w:bCs/>
          <w:sz w:val="28"/>
          <w:szCs w:val="28"/>
        </w:rPr>
        <w:t xml:space="preserve"> /var/www/html/</w:t>
      </w:r>
      <w:proofErr w:type="spellStart"/>
      <w:r w:rsidRPr="211525BE">
        <w:rPr>
          <w:b/>
          <w:bCs/>
          <w:sz w:val="28"/>
          <w:szCs w:val="28"/>
        </w:rPr>
        <w:t>avswitcher</w:t>
      </w:r>
      <w:proofErr w:type="spellEnd"/>
      <w:r w:rsidRPr="211525BE">
        <w:rPr>
          <w:b/>
          <w:bCs/>
          <w:sz w:val="28"/>
          <w:szCs w:val="28"/>
        </w:rPr>
        <w:t>/</w:t>
      </w:r>
      <w:proofErr w:type="spellStart"/>
      <w:r w:rsidRPr="211525BE">
        <w:rPr>
          <w:b/>
          <w:bCs/>
          <w:sz w:val="28"/>
          <w:szCs w:val="28"/>
        </w:rPr>
        <w:t>nodejs</w:t>
      </w:r>
      <w:proofErr w:type="spellEnd"/>
    </w:p>
    <w:p w14:paraId="5591F31C" w14:textId="2318311C" w:rsidR="211525BE" w:rsidRDefault="211525BE" w:rsidP="211525BE">
      <w:pPr>
        <w:ind w:left="1440"/>
        <w:rPr>
          <w:b/>
          <w:bCs/>
          <w:sz w:val="28"/>
          <w:szCs w:val="28"/>
        </w:rPr>
      </w:pPr>
    </w:p>
    <w:p w14:paraId="75E3D499" w14:textId="02C21E3E" w:rsidR="00803A48" w:rsidRPr="00803A48" w:rsidRDefault="002B27CF" w:rsidP="006E4371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Run</w:t>
      </w:r>
      <w:r w:rsidR="006E4371" w:rsidRPr="006E4371">
        <w:rPr>
          <w:sz w:val="28"/>
          <w:szCs w:val="28"/>
        </w:rPr>
        <w:t xml:space="preserve"> Node</w:t>
      </w:r>
      <w:r w:rsidR="0005309F">
        <w:rPr>
          <w:sz w:val="28"/>
          <w:szCs w:val="28"/>
        </w:rPr>
        <w:t xml:space="preserve"> </w:t>
      </w:r>
      <w:proofErr w:type="spellStart"/>
      <w:r w:rsidR="006E4371" w:rsidRPr="006E4371">
        <w:rPr>
          <w:sz w:val="28"/>
          <w:szCs w:val="28"/>
        </w:rPr>
        <w:t>js</w:t>
      </w:r>
      <w:proofErr w:type="spellEnd"/>
      <w:r w:rsidR="006E4371" w:rsidRPr="006E4371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 </w:t>
      </w:r>
      <w:r w:rsidR="00BC7ABD">
        <w:rPr>
          <w:sz w:val="28"/>
          <w:szCs w:val="28"/>
        </w:rPr>
        <w:t>manually</w:t>
      </w:r>
    </w:p>
    <w:p w14:paraId="5486F375" w14:textId="1F1857C3" w:rsidR="006E4371" w:rsidRPr="006E4371" w:rsidRDefault="002B27CF" w:rsidP="00803A48">
      <w:pPr>
        <w:ind w:left="1440"/>
        <w:rPr>
          <w:sz w:val="28"/>
          <w:szCs w:val="28"/>
        </w:rPr>
      </w:pPr>
      <w:r w:rsidRPr="00884833">
        <w:rPr>
          <w:rFonts w:ascii="Courier New" w:hAnsi="Courier New" w:cs="Courier New"/>
          <w:sz w:val="28"/>
          <w:szCs w:val="28"/>
        </w:rPr>
        <w:t>/home/Collab8/node-v22.13.1-linux-x64/bin/node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E4371" w:rsidRPr="00803A48">
        <w:rPr>
          <w:rFonts w:ascii="Courier New" w:hAnsi="Courier New" w:cs="Courier New"/>
          <w:sz w:val="28"/>
          <w:szCs w:val="28"/>
        </w:rPr>
        <w:t>/var/www/html/</w:t>
      </w:r>
      <w:proofErr w:type="spellStart"/>
      <w:r w:rsidR="006E4371" w:rsidRPr="00803A48">
        <w:rPr>
          <w:rFonts w:ascii="Courier New" w:hAnsi="Courier New" w:cs="Courier New"/>
          <w:sz w:val="28"/>
          <w:szCs w:val="28"/>
        </w:rPr>
        <w:t>avswitcher</w:t>
      </w:r>
      <w:proofErr w:type="spellEnd"/>
      <w:r w:rsidR="006E4371" w:rsidRPr="00803A48">
        <w:rPr>
          <w:rFonts w:ascii="Courier New" w:hAnsi="Courier New" w:cs="Courier New"/>
          <w:sz w:val="28"/>
          <w:szCs w:val="28"/>
        </w:rPr>
        <w:t>/</w:t>
      </w:r>
      <w:proofErr w:type="spellStart"/>
      <w:r w:rsidR="006E4371" w:rsidRPr="00803A48">
        <w:rPr>
          <w:rFonts w:ascii="Courier New" w:hAnsi="Courier New" w:cs="Courier New"/>
          <w:sz w:val="28"/>
          <w:szCs w:val="28"/>
        </w:rPr>
        <w:t>nodejs</w:t>
      </w:r>
      <w:proofErr w:type="spellEnd"/>
      <w:r w:rsidR="006E4371" w:rsidRPr="00803A48">
        <w:rPr>
          <w:rFonts w:ascii="Courier New" w:hAnsi="Courier New" w:cs="Courier New"/>
          <w:sz w:val="28"/>
          <w:szCs w:val="28"/>
        </w:rPr>
        <w:t>/server.js</w:t>
      </w:r>
      <w:r w:rsidR="006E4371">
        <w:rPr>
          <w:sz w:val="28"/>
          <w:szCs w:val="28"/>
        </w:rPr>
        <w:t xml:space="preserve">  </w:t>
      </w:r>
      <w:r w:rsidR="00803A48">
        <w:rPr>
          <w:sz w:val="28"/>
          <w:szCs w:val="28"/>
        </w:rPr>
        <w:br/>
      </w:r>
      <w:r w:rsidR="006E4371" w:rsidRPr="006E4371">
        <w:rPr>
          <w:sz w:val="28"/>
          <w:szCs w:val="28"/>
        </w:rPr>
        <w:t>(Ensure the server.js file is available in the specified directory.)</w:t>
      </w:r>
    </w:p>
    <w:p w14:paraId="05CD3BF2" w14:textId="77777777" w:rsidR="00672C0E" w:rsidRDefault="00672C0E" w:rsidP="001C1BEE">
      <w:pPr>
        <w:rPr>
          <w:b/>
          <w:bCs/>
          <w:sz w:val="28"/>
          <w:szCs w:val="28"/>
        </w:rPr>
      </w:pPr>
    </w:p>
    <w:p w14:paraId="5A4744B8" w14:textId="77777777" w:rsidR="00672C0E" w:rsidRDefault="00672C0E" w:rsidP="001C1BEE">
      <w:pPr>
        <w:rPr>
          <w:b/>
          <w:bCs/>
          <w:sz w:val="28"/>
          <w:szCs w:val="28"/>
        </w:rPr>
      </w:pPr>
    </w:p>
    <w:p w14:paraId="687E4A8E" w14:textId="2D8173E1" w:rsidR="001C1BEE" w:rsidRPr="001C1BEE" w:rsidRDefault="00E320D3" w:rsidP="001C1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C1BEE" w:rsidRPr="001C1BEE">
        <w:rPr>
          <w:b/>
          <w:bCs/>
          <w:sz w:val="28"/>
          <w:szCs w:val="28"/>
        </w:rPr>
        <w:t>) Website Setup</w:t>
      </w:r>
    </w:p>
    <w:p w14:paraId="4FFF1BA0" w14:textId="347DB8BA" w:rsidR="001C1BEE" w:rsidRPr="001C1BEE" w:rsidRDefault="001C1BEE" w:rsidP="001C1BEE">
      <w:pPr>
        <w:numPr>
          <w:ilvl w:val="0"/>
          <w:numId w:val="10"/>
        </w:numPr>
        <w:rPr>
          <w:sz w:val="28"/>
          <w:szCs w:val="28"/>
        </w:rPr>
      </w:pPr>
      <w:r w:rsidRPr="001C1BEE">
        <w:rPr>
          <w:b/>
          <w:bCs/>
          <w:sz w:val="28"/>
          <w:szCs w:val="28"/>
        </w:rPr>
        <w:t>Purpose</w:t>
      </w:r>
      <w:r w:rsidRPr="001C1BEE">
        <w:rPr>
          <w:sz w:val="28"/>
          <w:szCs w:val="28"/>
        </w:rPr>
        <w:t xml:space="preserve">: Set up the </w:t>
      </w:r>
      <w:proofErr w:type="spellStart"/>
      <w:r w:rsidRPr="001C1BEE">
        <w:rPr>
          <w:sz w:val="28"/>
          <w:szCs w:val="28"/>
        </w:rPr>
        <w:t>AVSwitcher</w:t>
      </w:r>
      <w:proofErr w:type="spellEnd"/>
      <w:r w:rsidRPr="001C1BEE">
        <w:rPr>
          <w:sz w:val="28"/>
          <w:szCs w:val="28"/>
        </w:rPr>
        <w:t xml:space="preserve"> web interface</w:t>
      </w:r>
      <w:r w:rsidR="0087264C">
        <w:rPr>
          <w:sz w:val="28"/>
          <w:szCs w:val="28"/>
        </w:rPr>
        <w:t xml:space="preserve"> for switching the different Input, Output, HDMI-1, HDMI-2 and </w:t>
      </w:r>
      <w:proofErr w:type="spellStart"/>
      <w:r w:rsidR="0087264C">
        <w:rPr>
          <w:sz w:val="28"/>
          <w:szCs w:val="28"/>
        </w:rPr>
        <w:t>AVoIP</w:t>
      </w:r>
      <w:proofErr w:type="spellEnd"/>
      <w:r w:rsidR="0087264C">
        <w:rPr>
          <w:sz w:val="28"/>
          <w:szCs w:val="28"/>
        </w:rPr>
        <w:t xml:space="preserve"> Stream</w:t>
      </w:r>
      <w:r w:rsidRPr="001C1BEE">
        <w:rPr>
          <w:sz w:val="28"/>
          <w:szCs w:val="28"/>
        </w:rPr>
        <w:t>.</w:t>
      </w:r>
    </w:p>
    <w:p w14:paraId="08D3B480" w14:textId="77777777" w:rsidR="001C1BEE" w:rsidRPr="001C1BEE" w:rsidRDefault="001C1BEE" w:rsidP="001C1BEE">
      <w:pPr>
        <w:numPr>
          <w:ilvl w:val="0"/>
          <w:numId w:val="10"/>
        </w:numPr>
        <w:rPr>
          <w:sz w:val="28"/>
          <w:szCs w:val="28"/>
        </w:rPr>
      </w:pPr>
      <w:r w:rsidRPr="001C1BEE">
        <w:rPr>
          <w:b/>
          <w:bCs/>
          <w:sz w:val="28"/>
          <w:szCs w:val="28"/>
        </w:rPr>
        <w:t>Installation Steps</w:t>
      </w:r>
      <w:r w:rsidRPr="001C1BEE">
        <w:rPr>
          <w:sz w:val="28"/>
          <w:szCs w:val="28"/>
        </w:rPr>
        <w:t>:</w:t>
      </w:r>
    </w:p>
    <w:p w14:paraId="3CC05124" w14:textId="75DABE8D" w:rsidR="001C1BEE" w:rsidRPr="001C1BEE" w:rsidRDefault="001C1BEE" w:rsidP="001C1BEE">
      <w:pPr>
        <w:numPr>
          <w:ilvl w:val="1"/>
          <w:numId w:val="10"/>
        </w:numPr>
        <w:rPr>
          <w:b/>
          <w:sz w:val="28"/>
          <w:szCs w:val="28"/>
        </w:rPr>
      </w:pPr>
      <w:r w:rsidRPr="001C1BEE">
        <w:rPr>
          <w:sz w:val="28"/>
          <w:szCs w:val="28"/>
        </w:rPr>
        <w:t xml:space="preserve">Copy all </w:t>
      </w:r>
      <w:r w:rsidR="1F98A81F" w:rsidRPr="4DE90CC3">
        <w:rPr>
          <w:sz w:val="28"/>
          <w:szCs w:val="28"/>
        </w:rPr>
        <w:t>file</w:t>
      </w:r>
      <w:r w:rsidR="00DE42C1">
        <w:rPr>
          <w:sz w:val="28"/>
          <w:szCs w:val="28"/>
        </w:rPr>
        <w:t>s</w:t>
      </w:r>
      <w:r w:rsidRPr="001C1BEE">
        <w:rPr>
          <w:sz w:val="28"/>
          <w:szCs w:val="28"/>
        </w:rPr>
        <w:t xml:space="preserve"> from</w:t>
      </w:r>
      <w:r w:rsidR="00F3707B">
        <w:rPr>
          <w:sz w:val="28"/>
          <w:szCs w:val="28"/>
        </w:rPr>
        <w:t xml:space="preserve"> </w:t>
      </w:r>
      <w:r w:rsidR="00803A48" w:rsidRPr="00803A48">
        <w:rPr>
          <w:b/>
          <w:bCs/>
          <w:sz w:val="28"/>
          <w:szCs w:val="28"/>
        </w:rPr>
        <w:t>https://intranet.wowvision.in/vcs/veos6/Source/AVSwitcher/web_new/web</w:t>
      </w:r>
      <w:r w:rsidRPr="001C1BEE">
        <w:rPr>
          <w:sz w:val="28"/>
          <w:szCs w:val="28"/>
        </w:rPr>
        <w:t xml:space="preserve"> </w:t>
      </w:r>
      <w:r w:rsidR="00F3707B">
        <w:rPr>
          <w:sz w:val="28"/>
          <w:szCs w:val="28"/>
        </w:rPr>
        <w:t>SVN and s</w:t>
      </w:r>
      <w:r w:rsidRPr="001C1BEE">
        <w:rPr>
          <w:sz w:val="28"/>
          <w:szCs w:val="28"/>
        </w:rPr>
        <w:t xml:space="preserve">ave them to </w:t>
      </w:r>
      <w:r w:rsidRPr="001C1BEE">
        <w:rPr>
          <w:b/>
          <w:bCs/>
          <w:sz w:val="28"/>
          <w:szCs w:val="28"/>
        </w:rPr>
        <w:t>/var/www/html/</w:t>
      </w:r>
      <w:proofErr w:type="spellStart"/>
      <w:r w:rsidRPr="001C1BEE">
        <w:rPr>
          <w:b/>
          <w:bCs/>
          <w:sz w:val="28"/>
          <w:szCs w:val="28"/>
        </w:rPr>
        <w:t>avswitcher</w:t>
      </w:r>
      <w:proofErr w:type="spellEnd"/>
      <w:r w:rsidRPr="001C1BEE">
        <w:rPr>
          <w:b/>
          <w:bCs/>
          <w:sz w:val="28"/>
          <w:szCs w:val="28"/>
        </w:rPr>
        <w:t>/</w:t>
      </w:r>
      <w:r w:rsidR="424B6712" w:rsidRPr="4DE90CC3">
        <w:rPr>
          <w:b/>
          <w:bCs/>
          <w:sz w:val="28"/>
          <w:szCs w:val="28"/>
        </w:rPr>
        <w:t>web</w:t>
      </w:r>
    </w:p>
    <w:p w14:paraId="69E77670" w14:textId="77777777" w:rsidR="00F3707B" w:rsidRDefault="001C1BEE" w:rsidP="001C1BEE">
      <w:pPr>
        <w:numPr>
          <w:ilvl w:val="1"/>
          <w:numId w:val="10"/>
        </w:numPr>
        <w:rPr>
          <w:sz w:val="28"/>
          <w:szCs w:val="28"/>
        </w:rPr>
      </w:pPr>
      <w:r w:rsidRPr="001C1BEE">
        <w:rPr>
          <w:sz w:val="28"/>
          <w:szCs w:val="28"/>
        </w:rPr>
        <w:t xml:space="preserve">To access the </w:t>
      </w:r>
      <w:proofErr w:type="spellStart"/>
      <w:r w:rsidRPr="001C1BEE">
        <w:rPr>
          <w:sz w:val="28"/>
          <w:szCs w:val="28"/>
        </w:rPr>
        <w:t>AVSwitcher</w:t>
      </w:r>
      <w:proofErr w:type="spellEnd"/>
      <w:r w:rsidRPr="001C1BEE">
        <w:rPr>
          <w:sz w:val="28"/>
          <w:szCs w:val="28"/>
        </w:rPr>
        <w:t xml:space="preserve"> web page, use the following URL format:</w:t>
      </w:r>
      <w:r>
        <w:rPr>
          <w:sz w:val="28"/>
          <w:szCs w:val="28"/>
        </w:rPr>
        <w:t xml:space="preserve"> </w:t>
      </w:r>
    </w:p>
    <w:p w14:paraId="58C1C083" w14:textId="47583578" w:rsidR="00E320D3" w:rsidRDefault="001C1BEE" w:rsidP="613C6453">
      <w:pPr>
        <w:ind w:left="1440"/>
        <w:rPr>
          <w:sz w:val="28"/>
          <w:szCs w:val="28"/>
        </w:rPr>
      </w:pPr>
      <w:r w:rsidRPr="613C6453">
        <w:rPr>
          <w:rFonts w:ascii="Courier New" w:hAnsi="Courier New" w:cs="Courier New"/>
          <w:sz w:val="28"/>
          <w:szCs w:val="28"/>
        </w:rPr>
        <w:t>https://&lt;gateway_ip&gt;/avswitcher/web/main.php</w:t>
      </w:r>
      <w:r w:rsidRPr="613C6453">
        <w:rPr>
          <w:sz w:val="28"/>
          <w:szCs w:val="28"/>
        </w:rPr>
        <w:t xml:space="preserve"> (Replace &lt;</w:t>
      </w:r>
      <w:proofErr w:type="spellStart"/>
      <w:r w:rsidRPr="613C6453">
        <w:rPr>
          <w:sz w:val="28"/>
          <w:szCs w:val="28"/>
        </w:rPr>
        <w:t>gateway_ip</w:t>
      </w:r>
      <w:proofErr w:type="spellEnd"/>
      <w:r w:rsidRPr="613C6453">
        <w:rPr>
          <w:sz w:val="28"/>
          <w:szCs w:val="28"/>
        </w:rPr>
        <w:t>&gt; with the actual IP address of the gateway.)</w:t>
      </w:r>
    </w:p>
    <w:p w14:paraId="1690F41E" w14:textId="77777777" w:rsidR="00E11762" w:rsidRPr="0077630E" w:rsidRDefault="00E11762" w:rsidP="613C6453">
      <w:pPr>
        <w:ind w:left="1440"/>
        <w:rPr>
          <w:b/>
          <w:bCs/>
          <w:sz w:val="28"/>
          <w:szCs w:val="28"/>
        </w:rPr>
      </w:pPr>
    </w:p>
    <w:p w14:paraId="26D30C6A" w14:textId="606C3604" w:rsidR="00E320D3" w:rsidRPr="0077630E" w:rsidRDefault="00E320D3" w:rsidP="613C6453">
      <w:pPr>
        <w:rPr>
          <w:b/>
          <w:bCs/>
          <w:sz w:val="28"/>
          <w:szCs w:val="28"/>
        </w:rPr>
      </w:pPr>
      <w:r w:rsidRPr="613C6453">
        <w:rPr>
          <w:b/>
          <w:bCs/>
          <w:sz w:val="28"/>
          <w:szCs w:val="28"/>
        </w:rPr>
        <w:t xml:space="preserve">4) </w:t>
      </w:r>
      <w:proofErr w:type="spellStart"/>
      <w:r w:rsidRPr="613C6453">
        <w:rPr>
          <w:b/>
          <w:bCs/>
          <w:sz w:val="28"/>
          <w:szCs w:val="28"/>
        </w:rPr>
        <w:t>GStreamer</w:t>
      </w:r>
      <w:proofErr w:type="spellEnd"/>
    </w:p>
    <w:p w14:paraId="09900744" w14:textId="77777777" w:rsidR="00E320D3" w:rsidRPr="0077630E" w:rsidRDefault="00E320D3" w:rsidP="00E320D3">
      <w:pPr>
        <w:numPr>
          <w:ilvl w:val="0"/>
          <w:numId w:val="6"/>
        </w:numPr>
        <w:rPr>
          <w:sz w:val="28"/>
          <w:szCs w:val="28"/>
        </w:rPr>
      </w:pPr>
      <w:r w:rsidRPr="0077630E">
        <w:rPr>
          <w:b/>
          <w:bCs/>
          <w:sz w:val="28"/>
          <w:szCs w:val="28"/>
        </w:rPr>
        <w:t>Version</w:t>
      </w:r>
      <w:r w:rsidRPr="0077630E">
        <w:rPr>
          <w:sz w:val="28"/>
          <w:szCs w:val="28"/>
        </w:rPr>
        <w:t>: 1.20.3 (Installed on VIA)</w:t>
      </w:r>
    </w:p>
    <w:p w14:paraId="621B4217" w14:textId="3A8E8281" w:rsidR="00EF579C" w:rsidRDefault="00E320D3" w:rsidP="00EF579C">
      <w:pPr>
        <w:numPr>
          <w:ilvl w:val="0"/>
          <w:numId w:val="6"/>
        </w:numPr>
        <w:rPr>
          <w:sz w:val="28"/>
          <w:szCs w:val="28"/>
        </w:rPr>
      </w:pPr>
      <w:r w:rsidRPr="0077630E">
        <w:rPr>
          <w:b/>
          <w:bCs/>
          <w:sz w:val="28"/>
          <w:szCs w:val="28"/>
        </w:rPr>
        <w:t>Installation Steps</w:t>
      </w:r>
      <w:r w:rsidRPr="0077630E">
        <w:rPr>
          <w:sz w:val="28"/>
          <w:szCs w:val="28"/>
        </w:rPr>
        <w:t>:</w:t>
      </w:r>
    </w:p>
    <w:p w14:paraId="7D3443BD" w14:textId="2BCFDBD4" w:rsidR="00EF579C" w:rsidRPr="00EF579C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>Checkout packages from SVN</w:t>
      </w:r>
      <w:r w:rsidR="000A44C6">
        <w:rPr>
          <w:b/>
          <w:bCs/>
          <w:sz w:val="28"/>
          <w:szCs w:val="28"/>
        </w:rPr>
        <w:t xml:space="preserve"> in Build </w:t>
      </w:r>
      <w:r w:rsidR="005B6877">
        <w:rPr>
          <w:b/>
          <w:bCs/>
          <w:sz w:val="28"/>
          <w:szCs w:val="28"/>
        </w:rPr>
        <w:t>machine</w:t>
      </w:r>
      <w:r w:rsidR="005B6877" w:rsidRPr="00EF579C">
        <w:rPr>
          <w:b/>
          <w:bCs/>
          <w:sz w:val="28"/>
          <w:szCs w:val="28"/>
        </w:rPr>
        <w:t xml:space="preserve"> </w:t>
      </w:r>
      <w:r w:rsidR="00436474">
        <w:rPr>
          <w:b/>
          <w:bCs/>
          <w:sz w:val="28"/>
          <w:szCs w:val="28"/>
        </w:rPr>
        <w:t>(Ubuntu22.04)</w:t>
      </w:r>
      <w:r w:rsidRPr="00EF579C">
        <w:rPr>
          <w:sz w:val="28"/>
          <w:szCs w:val="28"/>
        </w:rPr>
        <w:t>:</w:t>
      </w:r>
      <w:r w:rsidRPr="00EF579C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 xml:space="preserve"> </w:t>
      </w:r>
      <w:r w:rsidR="00DA2482">
        <w:rPr>
          <w:sz w:val="28"/>
          <w:szCs w:val="28"/>
        </w:rPr>
        <w:t>SVN</w:t>
      </w:r>
      <w:r w:rsidRPr="00EF579C">
        <w:rPr>
          <w:sz w:val="28"/>
          <w:szCs w:val="28"/>
        </w:rPr>
        <w:t xml:space="preserve"> checkout </w:t>
      </w:r>
      <w:r w:rsidR="00D70297">
        <w:rPr>
          <w:sz w:val="28"/>
          <w:szCs w:val="28"/>
        </w:rPr>
        <w:t xml:space="preserve">from </w:t>
      </w:r>
      <w:hyperlink r:id="rId12" w:history="1">
        <w:r w:rsidR="000A44C6" w:rsidRPr="00BC2952">
          <w:rPr>
            <w:rStyle w:val="Hyperlink"/>
            <w:sz w:val="28"/>
            <w:szCs w:val="28"/>
          </w:rPr>
          <w:t>https://intranet.wowvision.in/vcs/veos6/Source/AVSwitcher/AVSwitcher</w:t>
        </w:r>
      </w:hyperlink>
    </w:p>
    <w:p w14:paraId="72C4A1A4" w14:textId="77777777" w:rsidR="007B6568" w:rsidRPr="007B6568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 xml:space="preserve">Navigate into the </w:t>
      </w:r>
      <w:proofErr w:type="spellStart"/>
      <w:r w:rsidRPr="00EF579C">
        <w:rPr>
          <w:b/>
          <w:bCs/>
          <w:sz w:val="28"/>
          <w:szCs w:val="28"/>
        </w:rPr>
        <w:t>AVSwitcher</w:t>
      </w:r>
      <w:proofErr w:type="spellEnd"/>
      <w:r w:rsidR="007B6568">
        <w:rPr>
          <w:b/>
          <w:bCs/>
          <w:sz w:val="28"/>
          <w:szCs w:val="28"/>
        </w:rPr>
        <w:t xml:space="preserve"> </w:t>
      </w:r>
      <w:r w:rsidRPr="00EF579C">
        <w:rPr>
          <w:b/>
          <w:bCs/>
          <w:sz w:val="28"/>
          <w:szCs w:val="28"/>
        </w:rPr>
        <w:t>directory</w:t>
      </w:r>
      <w:r w:rsidRPr="00EF579C">
        <w:rPr>
          <w:sz w:val="28"/>
          <w:szCs w:val="28"/>
        </w:rPr>
        <w:t>:</w:t>
      </w:r>
      <w:r w:rsidRPr="00EF579C">
        <w:t xml:space="preserve"> </w:t>
      </w:r>
    </w:p>
    <w:p w14:paraId="7FE86FEA" w14:textId="1B76B94E" w:rsidR="00EF579C" w:rsidRPr="0011393E" w:rsidRDefault="00EF579C" w:rsidP="007B6568">
      <w:pPr>
        <w:ind w:left="1440"/>
        <w:rPr>
          <w:rFonts w:ascii="Courier New" w:hAnsi="Courier New" w:cs="Courier New"/>
          <w:sz w:val="28"/>
          <w:szCs w:val="28"/>
        </w:rPr>
      </w:pPr>
      <w:r w:rsidRPr="0011393E">
        <w:rPr>
          <w:rFonts w:ascii="Courier New" w:hAnsi="Courier New" w:cs="Courier New"/>
          <w:sz w:val="28"/>
          <w:szCs w:val="28"/>
        </w:rPr>
        <w:t xml:space="preserve">cd </w:t>
      </w:r>
      <w:proofErr w:type="spellStart"/>
      <w:r w:rsidRPr="0011393E">
        <w:rPr>
          <w:rFonts w:ascii="Courier New" w:hAnsi="Courier New" w:cs="Courier New"/>
          <w:sz w:val="28"/>
          <w:szCs w:val="28"/>
        </w:rPr>
        <w:t>AVSwitcher</w:t>
      </w:r>
      <w:proofErr w:type="spellEnd"/>
    </w:p>
    <w:p w14:paraId="7DE31B12" w14:textId="02A27DF6" w:rsidR="00EF579C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 xml:space="preserve">Create a </w:t>
      </w:r>
      <w:r w:rsidR="00DA2482">
        <w:rPr>
          <w:b/>
          <w:bCs/>
          <w:sz w:val="28"/>
          <w:szCs w:val="28"/>
        </w:rPr>
        <w:t>navigate into build directory</w:t>
      </w:r>
      <w:r w:rsidRPr="00EF579C">
        <w:rPr>
          <w:sz w:val="28"/>
          <w:szCs w:val="28"/>
        </w:rPr>
        <w:t>:</w:t>
      </w:r>
      <w:r w:rsidRPr="00EF579C">
        <w:t xml:space="preserve"> </w:t>
      </w:r>
      <w:r w:rsidR="005461B5">
        <w:br/>
      </w:r>
      <w:proofErr w:type="spellStart"/>
      <w:r w:rsidRPr="00DA2482">
        <w:rPr>
          <w:rFonts w:ascii="Courier New" w:hAnsi="Courier New" w:cs="Courier New"/>
          <w:sz w:val="28"/>
          <w:szCs w:val="28"/>
        </w:rPr>
        <w:t>mkdir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build </w:t>
      </w:r>
      <w:r w:rsidR="005461B5" w:rsidRPr="00DA2482">
        <w:rPr>
          <w:rFonts w:ascii="Courier New" w:hAnsi="Courier New" w:cs="Courier New"/>
          <w:sz w:val="28"/>
          <w:szCs w:val="28"/>
        </w:rPr>
        <w:br/>
      </w:r>
      <w:r w:rsidRPr="00DA2482">
        <w:rPr>
          <w:rFonts w:ascii="Courier New" w:hAnsi="Courier New" w:cs="Courier New"/>
          <w:sz w:val="28"/>
          <w:szCs w:val="28"/>
        </w:rPr>
        <w:t>cd build</w:t>
      </w:r>
    </w:p>
    <w:p w14:paraId="457A7E69" w14:textId="5943DE00" w:rsidR="00DA2482" w:rsidRPr="00DA2482" w:rsidRDefault="00DA2482" w:rsidP="00DA2482">
      <w:pPr>
        <w:numPr>
          <w:ilvl w:val="1"/>
          <w:numId w:val="6"/>
        </w:num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Before build below packages </w:t>
      </w:r>
      <w:r w:rsidR="003034B6">
        <w:rPr>
          <w:b/>
          <w:bCs/>
          <w:sz w:val="28"/>
          <w:szCs w:val="28"/>
        </w:rPr>
        <w:t>might be</w:t>
      </w:r>
      <w:r>
        <w:rPr>
          <w:b/>
          <w:bCs/>
          <w:sz w:val="28"/>
          <w:szCs w:val="28"/>
        </w:rPr>
        <w:t xml:space="preserve"> required:</w:t>
      </w:r>
      <w:r w:rsidR="00EF1A8F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 update</w:t>
      </w:r>
    </w:p>
    <w:p w14:paraId="075049EE" w14:textId="20B1D096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cmake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..</w:t>
      </w:r>
    </w:p>
    <w:p w14:paraId="2E30E363" w14:textId="561233E1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nlohmann-json3-dev</w:t>
      </w:r>
    </w:p>
    <w:p w14:paraId="24902216" w14:textId="77B81E16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libjsoncpp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</w:t>
      </w:r>
    </w:p>
    <w:p w14:paraId="487866A8" w14:textId="2A9BBE4F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libasound2-dev</w:t>
      </w:r>
    </w:p>
    <w:p w14:paraId="4E070B81" w14:textId="4DC4E972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libpulse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</w:t>
      </w:r>
    </w:p>
    <w:p w14:paraId="7F5130D9" w14:textId="2B166A0C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libwebsockets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</w:t>
      </w:r>
    </w:p>
    <w:p w14:paraId="68CBDEA1" w14:textId="124AC530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libcpprest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</w:t>
      </w:r>
    </w:p>
    <w:p w14:paraId="7028B29B" w14:textId="6F30F1A5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libdrm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</w:t>
      </w:r>
    </w:p>
    <w:p w14:paraId="6458E8A1" w14:textId="4D618359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libgtk-3-dev</w:t>
      </w:r>
    </w:p>
    <w:p w14:paraId="41E1604C" w14:textId="516E26A2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libgstreamer1.0-dev</w:t>
      </w:r>
    </w:p>
    <w:p w14:paraId="7E382E74" w14:textId="1577F347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libgstreamer-plugins-base1.0-dev</w:t>
      </w:r>
    </w:p>
    <w:p w14:paraId="4C5B1917" w14:textId="225254BF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libgstrtspserver-1.0-dev gstreamer1.0-rtsp</w:t>
      </w:r>
    </w:p>
    <w:p w14:paraId="5DDE786C" w14:textId="044C33B5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libgstreamer-plugins-bad1.0-dev</w:t>
      </w:r>
    </w:p>
    <w:p w14:paraId="3ABEA4BF" w14:textId="1165AF15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gstreamer1.0-plugins-base</w:t>
      </w:r>
    </w:p>
    <w:p w14:paraId="3EC3013D" w14:textId="1612197C" w:rsidR="00DA2482" w:rsidRPr="00DA2482" w:rsidRDefault="00DA2482" w:rsidP="00DA2482">
      <w:pPr>
        <w:spacing w:line="240" w:lineRule="auto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gstreamer1.0-plugins-bad</w:t>
      </w:r>
    </w:p>
    <w:p w14:paraId="5D9B6988" w14:textId="69D0FDB5" w:rsidR="00DA2482" w:rsidRDefault="00DA2482" w:rsidP="00DA2482">
      <w:pPr>
        <w:spacing w:line="240" w:lineRule="auto"/>
        <w:ind w:left="1440"/>
        <w:rPr>
          <w:sz w:val="28"/>
          <w:szCs w:val="28"/>
        </w:rPr>
      </w:pPr>
      <w:proofErr w:type="spellStart"/>
      <w:r w:rsidRPr="00DA248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 xml:space="preserve"> apt-get install </w:t>
      </w:r>
      <w:proofErr w:type="spellStart"/>
      <w:r w:rsidRPr="00DA2482">
        <w:rPr>
          <w:rFonts w:ascii="Courier New" w:hAnsi="Courier New" w:cs="Courier New"/>
          <w:sz w:val="28"/>
          <w:szCs w:val="28"/>
        </w:rPr>
        <w:t>libva</w:t>
      </w:r>
      <w:proofErr w:type="spellEnd"/>
      <w:r w:rsidRPr="00DA2482">
        <w:rPr>
          <w:rFonts w:ascii="Courier New" w:hAnsi="Courier New" w:cs="Courier New"/>
          <w:sz w:val="28"/>
          <w:szCs w:val="28"/>
        </w:rPr>
        <w:t>-dev libva-drm2 libva-x11-2</w:t>
      </w:r>
      <w:r w:rsidR="0011393E">
        <w:rPr>
          <w:rFonts w:ascii="Courier New" w:hAnsi="Courier New" w:cs="Courier New"/>
          <w:sz w:val="28"/>
          <w:szCs w:val="28"/>
        </w:rPr>
        <w:br/>
      </w:r>
    </w:p>
    <w:p w14:paraId="4E89A33F" w14:textId="5373CBAF" w:rsidR="00EF579C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 xml:space="preserve">Run </w:t>
      </w:r>
      <w:proofErr w:type="spellStart"/>
      <w:r w:rsidRPr="00EF579C">
        <w:rPr>
          <w:b/>
          <w:bCs/>
          <w:sz w:val="28"/>
          <w:szCs w:val="28"/>
        </w:rPr>
        <w:t>CMake</w:t>
      </w:r>
      <w:proofErr w:type="spellEnd"/>
      <w:r w:rsidRPr="00EF579C">
        <w:rPr>
          <w:b/>
          <w:bCs/>
          <w:sz w:val="28"/>
          <w:szCs w:val="28"/>
        </w:rPr>
        <w:t xml:space="preserve"> to configure the build</w:t>
      </w:r>
      <w:r w:rsidRPr="00EF579C">
        <w:rPr>
          <w:sz w:val="28"/>
          <w:szCs w:val="28"/>
        </w:rPr>
        <w:t>:</w:t>
      </w:r>
      <w:r w:rsidR="005461B5">
        <w:rPr>
          <w:sz w:val="28"/>
          <w:szCs w:val="28"/>
        </w:rPr>
        <w:br/>
      </w:r>
      <w:r w:rsidRPr="00EF579C">
        <w:t xml:space="preserve"> </w:t>
      </w:r>
      <w:proofErr w:type="spellStart"/>
      <w:r w:rsidRPr="00A34A76">
        <w:rPr>
          <w:rFonts w:ascii="Courier New" w:hAnsi="Courier New" w:cs="Courier New"/>
          <w:sz w:val="28"/>
          <w:szCs w:val="28"/>
        </w:rPr>
        <w:t>cmake</w:t>
      </w:r>
      <w:proofErr w:type="spellEnd"/>
      <w:r w:rsidRPr="00A34A76">
        <w:rPr>
          <w:rFonts w:ascii="Courier New" w:hAnsi="Courier New" w:cs="Courier New"/>
          <w:sz w:val="28"/>
          <w:szCs w:val="28"/>
        </w:rPr>
        <w:t xml:space="preserve"> ..</w:t>
      </w:r>
    </w:p>
    <w:p w14:paraId="5FB480A9" w14:textId="1C59E320" w:rsidR="00EF579C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>Build the project</w:t>
      </w:r>
      <w:r w:rsidRPr="00EF579C">
        <w:rPr>
          <w:sz w:val="28"/>
          <w:szCs w:val="28"/>
        </w:rPr>
        <w:t>:</w:t>
      </w:r>
      <w:r w:rsidRPr="00EF579C">
        <w:t xml:space="preserve"> </w:t>
      </w:r>
      <w:r w:rsidR="005461B5">
        <w:br/>
      </w:r>
      <w:r w:rsidRPr="00A34A76">
        <w:rPr>
          <w:rFonts w:ascii="Courier New" w:hAnsi="Courier New" w:cs="Courier New"/>
          <w:sz w:val="28"/>
          <w:szCs w:val="28"/>
        </w:rPr>
        <w:t>make</w:t>
      </w:r>
    </w:p>
    <w:p w14:paraId="60F7077F" w14:textId="3352450E" w:rsidR="00EF579C" w:rsidRPr="00B33E05" w:rsidRDefault="00EF579C" w:rsidP="00EF579C">
      <w:pPr>
        <w:numPr>
          <w:ilvl w:val="1"/>
          <w:numId w:val="6"/>
        </w:numPr>
        <w:rPr>
          <w:rFonts w:ascii="Courier New" w:hAnsi="Courier New" w:cs="Courier New"/>
          <w:sz w:val="28"/>
          <w:szCs w:val="28"/>
        </w:rPr>
      </w:pPr>
      <w:r w:rsidRPr="00EF579C">
        <w:rPr>
          <w:b/>
          <w:bCs/>
          <w:sz w:val="28"/>
          <w:szCs w:val="28"/>
        </w:rPr>
        <w:t>Copy the executable</w:t>
      </w:r>
      <w:r w:rsidR="005B6877">
        <w:rPr>
          <w:b/>
          <w:bCs/>
          <w:sz w:val="28"/>
          <w:szCs w:val="28"/>
        </w:rPr>
        <w:t xml:space="preserve"> from build machine</w:t>
      </w:r>
      <w:r w:rsidRPr="00EF579C">
        <w:rPr>
          <w:b/>
          <w:bCs/>
          <w:sz w:val="28"/>
          <w:szCs w:val="28"/>
        </w:rPr>
        <w:t xml:space="preserve"> to the specified location</w:t>
      </w:r>
      <w:r w:rsidR="005B6877">
        <w:rPr>
          <w:b/>
          <w:bCs/>
          <w:sz w:val="28"/>
          <w:szCs w:val="28"/>
        </w:rPr>
        <w:t xml:space="preserve"> on gateway</w:t>
      </w:r>
      <w:r w:rsidRPr="00EF579C">
        <w:rPr>
          <w:sz w:val="28"/>
          <w:szCs w:val="28"/>
        </w:rPr>
        <w:t>:</w:t>
      </w:r>
      <w:r w:rsidR="005461B5">
        <w:rPr>
          <w:sz w:val="28"/>
          <w:szCs w:val="28"/>
        </w:rPr>
        <w:br/>
      </w:r>
      <w:r w:rsidR="00483FD1">
        <w:rPr>
          <w:rFonts w:ascii="Courier New" w:hAnsi="Courier New" w:cs="Courier New"/>
          <w:sz w:val="28"/>
          <w:szCs w:val="28"/>
        </w:rPr>
        <w:lastRenderedPageBreak/>
        <w:t xml:space="preserve">copy from </w:t>
      </w:r>
      <w:r w:rsidR="00C01D68" w:rsidRPr="0056005C">
        <w:rPr>
          <w:rFonts w:ascii="Courier New" w:hAnsi="Courier New" w:cs="Courier New"/>
          <w:b/>
          <w:bCs/>
          <w:sz w:val="28"/>
          <w:szCs w:val="28"/>
        </w:rPr>
        <w:t>build/</w:t>
      </w:r>
      <w:proofErr w:type="spellStart"/>
      <w:r w:rsidR="00C01D68" w:rsidRPr="0056005C">
        <w:rPr>
          <w:rFonts w:ascii="Courier New" w:hAnsi="Courier New" w:cs="Courier New"/>
          <w:b/>
          <w:bCs/>
          <w:sz w:val="28"/>
          <w:szCs w:val="28"/>
        </w:rPr>
        <w:t>AVSwitcher</w:t>
      </w:r>
      <w:proofErr w:type="spellEnd"/>
      <w:r w:rsidR="00C01D68" w:rsidRPr="0056005C">
        <w:rPr>
          <w:rFonts w:ascii="Courier New" w:hAnsi="Courier New" w:cs="Courier New"/>
          <w:b/>
          <w:bCs/>
          <w:sz w:val="28"/>
          <w:szCs w:val="28"/>
        </w:rPr>
        <w:t>/</w:t>
      </w:r>
      <w:proofErr w:type="spellStart"/>
      <w:r w:rsidRPr="0056005C">
        <w:rPr>
          <w:rFonts w:ascii="Courier New" w:hAnsi="Courier New" w:cs="Courier New"/>
          <w:b/>
          <w:bCs/>
          <w:sz w:val="28"/>
          <w:szCs w:val="28"/>
        </w:rPr>
        <w:t>AVSwitcher</w:t>
      </w:r>
      <w:proofErr w:type="spellEnd"/>
      <w:r w:rsidRPr="00485AD7">
        <w:rPr>
          <w:rFonts w:ascii="Courier New" w:hAnsi="Courier New" w:cs="Courier New"/>
          <w:sz w:val="28"/>
          <w:szCs w:val="28"/>
        </w:rPr>
        <w:t xml:space="preserve"> </w:t>
      </w:r>
      <w:r w:rsidR="0056005C">
        <w:rPr>
          <w:rFonts w:ascii="Courier New" w:hAnsi="Courier New" w:cs="Courier New"/>
          <w:sz w:val="28"/>
          <w:szCs w:val="28"/>
        </w:rPr>
        <w:t xml:space="preserve">to </w:t>
      </w:r>
      <w:r w:rsidRPr="004F3D8A">
        <w:rPr>
          <w:rFonts w:ascii="Courier New" w:hAnsi="Courier New" w:cs="Courier New"/>
          <w:b/>
          <w:bCs/>
          <w:sz w:val="28"/>
          <w:szCs w:val="28"/>
        </w:rPr>
        <w:t>/home/Collab8/config/</w:t>
      </w:r>
      <w:proofErr w:type="spellStart"/>
      <w:r w:rsidRPr="004F3D8A">
        <w:rPr>
          <w:rFonts w:ascii="Courier New" w:hAnsi="Courier New" w:cs="Courier New"/>
          <w:b/>
          <w:bCs/>
          <w:sz w:val="28"/>
          <w:szCs w:val="28"/>
        </w:rPr>
        <w:t>AVSwitcher</w:t>
      </w:r>
      <w:r w:rsidR="00321117" w:rsidRPr="004F3D8A">
        <w:rPr>
          <w:rFonts w:ascii="Courier New" w:hAnsi="Courier New" w:cs="Courier New"/>
          <w:b/>
          <w:bCs/>
          <w:sz w:val="28"/>
          <w:szCs w:val="28"/>
        </w:rPr>
        <w:t>-dir</w:t>
      </w:r>
      <w:proofErr w:type="spellEnd"/>
      <w:r w:rsidRPr="004F3D8A">
        <w:rPr>
          <w:rFonts w:ascii="Courier New" w:hAnsi="Courier New" w:cs="Courier New"/>
          <w:b/>
          <w:bCs/>
          <w:sz w:val="28"/>
          <w:szCs w:val="28"/>
        </w:rPr>
        <w:t>/bin</w:t>
      </w:r>
    </w:p>
    <w:p w14:paraId="0DBF3086" w14:textId="77777777" w:rsidR="00B16AD8" w:rsidRPr="00485AD7" w:rsidRDefault="00B16AD8" w:rsidP="00B33E05">
      <w:pPr>
        <w:ind w:left="1440"/>
        <w:rPr>
          <w:rFonts w:ascii="Courier New" w:hAnsi="Courier New" w:cs="Courier New"/>
          <w:sz w:val="28"/>
          <w:szCs w:val="28"/>
        </w:rPr>
      </w:pPr>
    </w:p>
    <w:p w14:paraId="3C583A8D" w14:textId="6C54BC48" w:rsidR="00EF579C" w:rsidRDefault="00EF579C" w:rsidP="00EF579C">
      <w:pPr>
        <w:numPr>
          <w:ilvl w:val="1"/>
          <w:numId w:val="6"/>
        </w:numPr>
        <w:rPr>
          <w:sz w:val="28"/>
          <w:szCs w:val="28"/>
        </w:rPr>
      </w:pPr>
      <w:r w:rsidRPr="00EF579C">
        <w:rPr>
          <w:b/>
          <w:bCs/>
          <w:sz w:val="28"/>
          <w:szCs w:val="28"/>
        </w:rPr>
        <w:t xml:space="preserve">Edit the </w:t>
      </w:r>
      <w:proofErr w:type="spellStart"/>
      <w:r w:rsidRPr="00EF579C">
        <w:rPr>
          <w:b/>
          <w:bCs/>
          <w:sz w:val="28"/>
          <w:szCs w:val="28"/>
        </w:rPr>
        <w:t>StartVinager.h</w:t>
      </w:r>
      <w:proofErr w:type="spellEnd"/>
      <w:r w:rsidRPr="00EF579C">
        <w:rPr>
          <w:b/>
          <w:bCs/>
          <w:sz w:val="28"/>
          <w:szCs w:val="28"/>
        </w:rPr>
        <w:t xml:space="preserve"> file</w:t>
      </w:r>
      <w:r w:rsidRPr="00EF579C">
        <w:rPr>
          <w:sz w:val="28"/>
          <w:szCs w:val="28"/>
        </w:rPr>
        <w:t>: Add the following lines at the end of /home/Collab8/</w:t>
      </w:r>
      <w:proofErr w:type="spellStart"/>
      <w:r w:rsidRPr="00EF579C">
        <w:rPr>
          <w:sz w:val="28"/>
          <w:szCs w:val="28"/>
        </w:rPr>
        <w:t>StartVinager.h</w:t>
      </w:r>
      <w:proofErr w:type="spellEnd"/>
    </w:p>
    <w:p w14:paraId="6262BD12" w14:textId="63F873B6" w:rsidR="00EF579C" w:rsidRDefault="00EF579C" w:rsidP="00EF579C">
      <w:pPr>
        <w:ind w:left="1440"/>
        <w:rPr>
          <w:sz w:val="28"/>
          <w:szCs w:val="28"/>
        </w:rPr>
      </w:pPr>
      <w:r w:rsidRPr="00F3707B">
        <w:rPr>
          <w:rFonts w:ascii="Courier New" w:hAnsi="Courier New" w:cs="Courier New"/>
          <w:sz w:val="28"/>
          <w:szCs w:val="28"/>
        </w:rPr>
        <w:t>export PATH="$HOME/</w:t>
      </w:r>
      <w:r w:rsidR="00AA423B" w:rsidRPr="00884833">
        <w:rPr>
          <w:rFonts w:ascii="Courier New" w:hAnsi="Courier New" w:cs="Courier New"/>
          <w:sz w:val="28"/>
          <w:szCs w:val="28"/>
        </w:rPr>
        <w:t>node-v22.13.1-linux-x64</w:t>
      </w:r>
      <w:r w:rsidR="00AA423B">
        <w:rPr>
          <w:rFonts w:ascii="Courier New" w:hAnsi="Courier New" w:cs="Courier New"/>
          <w:sz w:val="28"/>
          <w:szCs w:val="28"/>
        </w:rPr>
        <w:t>/</w:t>
      </w:r>
      <w:r w:rsidRPr="00F3707B">
        <w:rPr>
          <w:rFonts w:ascii="Courier New" w:hAnsi="Courier New" w:cs="Courier New"/>
          <w:sz w:val="28"/>
          <w:szCs w:val="28"/>
        </w:rPr>
        <w:t>bin:$PATH"</w:t>
      </w:r>
      <w:r w:rsidRPr="00F3707B">
        <w:rPr>
          <w:rFonts w:ascii="Courier New" w:hAnsi="Courier New" w:cs="Courier New"/>
          <w:sz w:val="28"/>
          <w:szCs w:val="28"/>
        </w:rPr>
        <w:br/>
        <w:t>node /var/www/html/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avswitcher</w:t>
      </w:r>
      <w:proofErr w:type="spellEnd"/>
      <w:r w:rsidRPr="00F3707B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nodejs</w:t>
      </w:r>
      <w:proofErr w:type="spellEnd"/>
      <w:r w:rsidRPr="00F3707B">
        <w:rPr>
          <w:rFonts w:ascii="Courier New" w:hAnsi="Courier New" w:cs="Courier New"/>
          <w:sz w:val="28"/>
          <w:szCs w:val="28"/>
        </w:rPr>
        <w:t>/server.js &amp;</w:t>
      </w:r>
      <w:r w:rsidRPr="00F3707B">
        <w:rPr>
          <w:rFonts w:ascii="Courier New" w:hAnsi="Courier New" w:cs="Courier New"/>
          <w:sz w:val="28"/>
          <w:szCs w:val="28"/>
        </w:rPr>
        <w:br/>
        <w:t>cd ./config/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AVSwitcher-dir</w:t>
      </w:r>
      <w:proofErr w:type="spellEnd"/>
      <w:r w:rsidRPr="00F3707B">
        <w:rPr>
          <w:rFonts w:ascii="Courier New" w:hAnsi="Courier New" w:cs="Courier New"/>
          <w:sz w:val="28"/>
          <w:szCs w:val="28"/>
        </w:rPr>
        <w:t>/bin/</w:t>
      </w:r>
      <w:r w:rsidRPr="00F3707B">
        <w:rPr>
          <w:rFonts w:ascii="Courier New" w:hAnsi="Courier New" w:cs="Courier New"/>
          <w:sz w:val="28"/>
          <w:szCs w:val="28"/>
        </w:rPr>
        <w:br/>
        <w:t>sleep 3</w:t>
      </w:r>
      <w:r w:rsidRPr="00F3707B">
        <w:rPr>
          <w:rFonts w:ascii="Courier New" w:hAnsi="Courier New" w:cs="Courier New"/>
          <w:sz w:val="28"/>
          <w:szCs w:val="28"/>
        </w:rPr>
        <w:br/>
        <w:t>./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AVSwitcher</w:t>
      </w:r>
      <w:proofErr w:type="spellEnd"/>
      <w:r w:rsidR="005B74FB">
        <w:rPr>
          <w:rFonts w:ascii="Courier New" w:hAnsi="Courier New" w:cs="Courier New"/>
          <w:sz w:val="28"/>
          <w:szCs w:val="28"/>
        </w:rPr>
        <w:t xml:space="preserve"> &amp;</w:t>
      </w:r>
      <w:r w:rsidRPr="00F3707B">
        <w:rPr>
          <w:rFonts w:ascii="Courier New" w:hAnsi="Courier New" w:cs="Courier New"/>
          <w:sz w:val="28"/>
          <w:szCs w:val="28"/>
        </w:rPr>
        <w:br/>
        <w:t>cd /home/Collab8/</w:t>
      </w:r>
      <w:r w:rsidRPr="00F3707B">
        <w:rPr>
          <w:rFonts w:ascii="Courier New" w:hAnsi="Courier New" w:cs="Courier New"/>
          <w:sz w:val="28"/>
          <w:szCs w:val="28"/>
        </w:rPr>
        <w:br/>
      </w:r>
      <w:proofErr w:type="spellStart"/>
      <w:r w:rsidRPr="00F3707B">
        <w:rPr>
          <w:rFonts w:ascii="Courier New" w:hAnsi="Courier New" w:cs="Courier New"/>
          <w:sz w:val="28"/>
          <w:szCs w:val="28"/>
        </w:rPr>
        <w:t>chmod</w:t>
      </w:r>
      <w:proofErr w:type="spellEnd"/>
      <w:r w:rsidRPr="00F3707B">
        <w:rPr>
          <w:rFonts w:ascii="Courier New" w:hAnsi="Courier New" w:cs="Courier New"/>
          <w:sz w:val="28"/>
          <w:szCs w:val="28"/>
        </w:rPr>
        <w:t xml:space="preserve"> 777 /var/www/html/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avswitcher</w:t>
      </w:r>
      <w:proofErr w:type="spellEnd"/>
      <w:r w:rsidRPr="00F3707B">
        <w:rPr>
          <w:rFonts w:ascii="Courier New" w:hAnsi="Courier New" w:cs="Courier New"/>
          <w:sz w:val="28"/>
          <w:szCs w:val="28"/>
        </w:rPr>
        <w:t>/web/input-</w:t>
      </w:r>
      <w:proofErr w:type="spellStart"/>
      <w:r w:rsidRPr="00F3707B">
        <w:rPr>
          <w:rFonts w:ascii="Courier New" w:hAnsi="Courier New" w:cs="Courier New"/>
          <w:sz w:val="28"/>
          <w:szCs w:val="28"/>
        </w:rPr>
        <w:t>data.json</w:t>
      </w:r>
      <w:proofErr w:type="spellEnd"/>
    </w:p>
    <w:p w14:paraId="39CF4D8B" w14:textId="30722D67" w:rsidR="00F3707B" w:rsidRDefault="00EF579C" w:rsidP="006E4371">
      <w:pPr>
        <w:numPr>
          <w:ilvl w:val="1"/>
          <w:numId w:val="6"/>
        </w:numPr>
        <w:rPr>
          <w:sz w:val="28"/>
          <w:szCs w:val="28"/>
        </w:rPr>
      </w:pPr>
      <w:r w:rsidRPr="38E8AB9F">
        <w:rPr>
          <w:b/>
          <w:bCs/>
          <w:sz w:val="28"/>
          <w:szCs w:val="28"/>
        </w:rPr>
        <w:t>Reboot the gateway</w:t>
      </w:r>
      <w:r w:rsidRPr="38E8AB9F">
        <w:rPr>
          <w:sz w:val="28"/>
          <w:szCs w:val="28"/>
        </w:rPr>
        <w:t>: Once all the above steps are completed, reboot the gateway</w:t>
      </w:r>
      <w:r w:rsidR="40A46B9F" w:rsidRPr="38E8AB9F">
        <w:rPr>
          <w:sz w:val="28"/>
          <w:szCs w:val="28"/>
        </w:rPr>
        <w:t>.</w:t>
      </w:r>
    </w:p>
    <w:p w14:paraId="0D68A942" w14:textId="72DA49A5" w:rsidR="009121BC" w:rsidRDefault="005B74FB" w:rsidP="006E4371">
      <w:pPr>
        <w:numPr>
          <w:ilvl w:val="1"/>
          <w:numId w:val="6"/>
        </w:numPr>
        <w:rPr>
          <w:sz w:val="28"/>
          <w:szCs w:val="28"/>
        </w:rPr>
      </w:pPr>
      <w:r w:rsidRPr="005B74FB">
        <w:rPr>
          <w:sz w:val="28"/>
          <w:szCs w:val="28"/>
        </w:rPr>
        <w:t xml:space="preserve">I any error produced related to </w:t>
      </w:r>
      <w:proofErr w:type="spellStart"/>
      <w:r w:rsidRPr="005B74FB">
        <w:rPr>
          <w:sz w:val="28"/>
          <w:szCs w:val="28"/>
        </w:rPr>
        <w:t>GStreamer</w:t>
      </w:r>
      <w:proofErr w:type="spellEnd"/>
      <w:r w:rsidRPr="005B74FB">
        <w:rPr>
          <w:sz w:val="28"/>
          <w:szCs w:val="28"/>
        </w:rPr>
        <w:t xml:space="preserve"> and then below command and </w:t>
      </w:r>
      <w:r w:rsidR="00845FC3">
        <w:rPr>
          <w:sz w:val="28"/>
          <w:szCs w:val="28"/>
        </w:rPr>
        <w:t xml:space="preserve">then install </w:t>
      </w:r>
      <w:r w:rsidRPr="005B74FB">
        <w:rPr>
          <w:sz w:val="28"/>
          <w:szCs w:val="28"/>
        </w:rPr>
        <w:t xml:space="preserve">its </w:t>
      </w:r>
      <w:r w:rsidR="00845FC3">
        <w:rPr>
          <w:sz w:val="28"/>
          <w:szCs w:val="28"/>
        </w:rPr>
        <w:t xml:space="preserve">required </w:t>
      </w:r>
      <w:r w:rsidRPr="005B74FB">
        <w:rPr>
          <w:sz w:val="28"/>
          <w:szCs w:val="28"/>
        </w:rPr>
        <w:t>dependencies</w:t>
      </w:r>
    </w:p>
    <w:p w14:paraId="2EB9367F" w14:textId="4FBDC5CF" w:rsidR="005B74FB" w:rsidRPr="005B74FB" w:rsidRDefault="005B74FB" w:rsidP="005B74FB">
      <w:pPr>
        <w:ind w:left="144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</w:t>
      </w:r>
      <w:r w:rsidRPr="005B74FB">
        <w:rPr>
          <w:rFonts w:ascii="Courier New" w:hAnsi="Courier New" w:cs="Courier New"/>
          <w:sz w:val="28"/>
          <w:szCs w:val="28"/>
        </w:rPr>
        <w:t>udo</w:t>
      </w:r>
      <w:proofErr w:type="spellEnd"/>
      <w:r w:rsidRPr="005B74FB">
        <w:rPr>
          <w:rFonts w:ascii="Courier New" w:hAnsi="Courier New" w:cs="Courier New"/>
          <w:sz w:val="28"/>
          <w:szCs w:val="28"/>
        </w:rPr>
        <w:t xml:space="preserve"> apt update</w:t>
      </w:r>
    </w:p>
    <w:sectPr w:rsidR="005B74FB" w:rsidRPr="005B74FB" w:rsidSect="00DE49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2992"/>
    <w:multiLevelType w:val="multilevel"/>
    <w:tmpl w:val="DE1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264D"/>
    <w:multiLevelType w:val="multilevel"/>
    <w:tmpl w:val="26A6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74DE"/>
    <w:multiLevelType w:val="multilevel"/>
    <w:tmpl w:val="E25A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23AB"/>
    <w:multiLevelType w:val="multilevel"/>
    <w:tmpl w:val="389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53EB"/>
    <w:multiLevelType w:val="multilevel"/>
    <w:tmpl w:val="688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1EB"/>
    <w:multiLevelType w:val="multilevel"/>
    <w:tmpl w:val="918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D00BD"/>
    <w:multiLevelType w:val="multilevel"/>
    <w:tmpl w:val="18A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0BB7"/>
    <w:multiLevelType w:val="multilevel"/>
    <w:tmpl w:val="4C4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0088F"/>
    <w:multiLevelType w:val="multilevel"/>
    <w:tmpl w:val="2D4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F149E"/>
    <w:multiLevelType w:val="multilevel"/>
    <w:tmpl w:val="71B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E2BC8"/>
    <w:multiLevelType w:val="multilevel"/>
    <w:tmpl w:val="24C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87875">
    <w:abstractNumId w:val="7"/>
  </w:num>
  <w:num w:numId="2" w16cid:durableId="1761677112">
    <w:abstractNumId w:val="6"/>
  </w:num>
  <w:num w:numId="3" w16cid:durableId="668755844">
    <w:abstractNumId w:val="8"/>
  </w:num>
  <w:num w:numId="4" w16cid:durableId="554046699">
    <w:abstractNumId w:val="4"/>
  </w:num>
  <w:num w:numId="5" w16cid:durableId="437480936">
    <w:abstractNumId w:val="3"/>
  </w:num>
  <w:num w:numId="6" w16cid:durableId="1981686950">
    <w:abstractNumId w:val="2"/>
  </w:num>
  <w:num w:numId="7" w16cid:durableId="870344825">
    <w:abstractNumId w:val="0"/>
  </w:num>
  <w:num w:numId="8" w16cid:durableId="1794203252">
    <w:abstractNumId w:val="9"/>
  </w:num>
  <w:num w:numId="9" w16cid:durableId="2115787893">
    <w:abstractNumId w:val="10"/>
  </w:num>
  <w:num w:numId="10" w16cid:durableId="877277093">
    <w:abstractNumId w:val="1"/>
  </w:num>
  <w:num w:numId="11" w16cid:durableId="1343628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0E"/>
    <w:rsid w:val="0002114D"/>
    <w:rsid w:val="00026867"/>
    <w:rsid w:val="00027870"/>
    <w:rsid w:val="0005309F"/>
    <w:rsid w:val="00060AD5"/>
    <w:rsid w:val="000743FE"/>
    <w:rsid w:val="000A44C6"/>
    <w:rsid w:val="00106984"/>
    <w:rsid w:val="00107EF0"/>
    <w:rsid w:val="0011393E"/>
    <w:rsid w:val="00140579"/>
    <w:rsid w:val="001A4CA7"/>
    <w:rsid w:val="001C1BEE"/>
    <w:rsid w:val="001D1B81"/>
    <w:rsid w:val="001F1E1D"/>
    <w:rsid w:val="00261096"/>
    <w:rsid w:val="002A4600"/>
    <w:rsid w:val="002B27CF"/>
    <w:rsid w:val="002B4DEB"/>
    <w:rsid w:val="002B64BE"/>
    <w:rsid w:val="003034B6"/>
    <w:rsid w:val="00321117"/>
    <w:rsid w:val="00326454"/>
    <w:rsid w:val="003A1783"/>
    <w:rsid w:val="003A3BD6"/>
    <w:rsid w:val="003B7500"/>
    <w:rsid w:val="003C7876"/>
    <w:rsid w:val="00436474"/>
    <w:rsid w:val="004520D8"/>
    <w:rsid w:val="0046716C"/>
    <w:rsid w:val="00483FD1"/>
    <w:rsid w:val="00485AD7"/>
    <w:rsid w:val="00486048"/>
    <w:rsid w:val="00496725"/>
    <w:rsid w:val="004A2EEA"/>
    <w:rsid w:val="004B566C"/>
    <w:rsid w:val="004B6454"/>
    <w:rsid w:val="004F3D8A"/>
    <w:rsid w:val="00512040"/>
    <w:rsid w:val="005461B5"/>
    <w:rsid w:val="005522DC"/>
    <w:rsid w:val="00552F5A"/>
    <w:rsid w:val="0056005C"/>
    <w:rsid w:val="005B6877"/>
    <w:rsid w:val="005B74FB"/>
    <w:rsid w:val="005F593A"/>
    <w:rsid w:val="005FFB9F"/>
    <w:rsid w:val="006567E6"/>
    <w:rsid w:val="00672C0E"/>
    <w:rsid w:val="00677A43"/>
    <w:rsid w:val="00681A36"/>
    <w:rsid w:val="00684AE0"/>
    <w:rsid w:val="006E4371"/>
    <w:rsid w:val="0073135B"/>
    <w:rsid w:val="00731DAF"/>
    <w:rsid w:val="00754DEF"/>
    <w:rsid w:val="0077630E"/>
    <w:rsid w:val="00785CF4"/>
    <w:rsid w:val="007A0900"/>
    <w:rsid w:val="007B6568"/>
    <w:rsid w:val="007E5318"/>
    <w:rsid w:val="007E7E97"/>
    <w:rsid w:val="00803A48"/>
    <w:rsid w:val="00807C41"/>
    <w:rsid w:val="00813A55"/>
    <w:rsid w:val="0082438E"/>
    <w:rsid w:val="00837991"/>
    <w:rsid w:val="00845FC3"/>
    <w:rsid w:val="0087264C"/>
    <w:rsid w:val="00884833"/>
    <w:rsid w:val="00901CD5"/>
    <w:rsid w:val="009121BC"/>
    <w:rsid w:val="00913F96"/>
    <w:rsid w:val="009B2CFD"/>
    <w:rsid w:val="009E58C1"/>
    <w:rsid w:val="00A10116"/>
    <w:rsid w:val="00A34A76"/>
    <w:rsid w:val="00A9377D"/>
    <w:rsid w:val="00AA423B"/>
    <w:rsid w:val="00B16AD8"/>
    <w:rsid w:val="00B33E05"/>
    <w:rsid w:val="00B51480"/>
    <w:rsid w:val="00B77B4F"/>
    <w:rsid w:val="00B812E3"/>
    <w:rsid w:val="00BC7ABD"/>
    <w:rsid w:val="00BD7408"/>
    <w:rsid w:val="00BE2C99"/>
    <w:rsid w:val="00BF11C6"/>
    <w:rsid w:val="00C01D68"/>
    <w:rsid w:val="00C701A3"/>
    <w:rsid w:val="00CE2A49"/>
    <w:rsid w:val="00D70297"/>
    <w:rsid w:val="00DA2482"/>
    <w:rsid w:val="00DE42C1"/>
    <w:rsid w:val="00DE49BC"/>
    <w:rsid w:val="00E041CB"/>
    <w:rsid w:val="00E11762"/>
    <w:rsid w:val="00E320D3"/>
    <w:rsid w:val="00E800D1"/>
    <w:rsid w:val="00EF1A8F"/>
    <w:rsid w:val="00EF579C"/>
    <w:rsid w:val="00F13F48"/>
    <w:rsid w:val="00F3707B"/>
    <w:rsid w:val="00F4210B"/>
    <w:rsid w:val="00F70B7F"/>
    <w:rsid w:val="00F70DF9"/>
    <w:rsid w:val="00F818D3"/>
    <w:rsid w:val="0B06925A"/>
    <w:rsid w:val="199384FB"/>
    <w:rsid w:val="1B9E0E34"/>
    <w:rsid w:val="1F98A81F"/>
    <w:rsid w:val="211525BE"/>
    <w:rsid w:val="237BCE27"/>
    <w:rsid w:val="2B3FC3EF"/>
    <w:rsid w:val="305FB491"/>
    <w:rsid w:val="307A38E4"/>
    <w:rsid w:val="34689FEF"/>
    <w:rsid w:val="38E8AB9F"/>
    <w:rsid w:val="3E3FA74A"/>
    <w:rsid w:val="40A46B9F"/>
    <w:rsid w:val="424B6712"/>
    <w:rsid w:val="4DE90CC3"/>
    <w:rsid w:val="613C6453"/>
    <w:rsid w:val="6295AB49"/>
    <w:rsid w:val="7014B2A6"/>
    <w:rsid w:val="7235B8DD"/>
    <w:rsid w:val="7D19A641"/>
    <w:rsid w:val="7E6FC7A9"/>
    <w:rsid w:val="7F6B8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2A3F"/>
  <w15:chartTrackingRefBased/>
  <w15:docId w15:val="{1837F005-52AA-4267-9450-E870098D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3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3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3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371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3A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8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5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02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89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4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17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74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26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09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96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1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18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05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0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60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7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16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14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51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77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88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86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50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2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45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90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0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60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07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3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5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25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85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59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21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7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33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1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50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60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43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88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4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68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29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0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06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39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25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21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63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6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40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5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16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351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02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6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41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24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33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152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24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92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40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8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6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82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01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6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31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21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49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78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74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36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3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25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3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1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7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3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83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52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3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3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76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91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76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51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8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1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16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37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37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16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72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27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0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53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79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96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06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18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29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9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50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61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5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9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61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05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62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18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2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35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07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8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4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88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13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37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64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94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47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65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524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46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26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5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10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44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76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33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04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7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92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3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00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7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0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24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61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8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95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8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93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69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84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95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8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90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60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54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1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7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9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tranet.wowvision.in/vcs/veos6/Source/AVSwitcher/AVSwitch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wowvision.in/vcs/veos6/Source/AVSwitcher/nodejs/node_module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intranet.wowvision.in/vcs/veos6/Source/AVSwitcher/web_new/nodej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\\172.30.92.34\media\VEOS-6.0\42\node-v22.13.1-linux-x64.tar.x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7a241c-dfeb-48c4-8e8e-ee85cf54eb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D0A320609B4FBA63E7CFBC0F9035" ma:contentTypeVersion="17" ma:contentTypeDescription="Create a new document." ma:contentTypeScope="" ma:versionID="4d224ad260c1163b877634375d302c93">
  <xsd:schema xmlns:xsd="http://www.w3.org/2001/XMLSchema" xmlns:xs="http://www.w3.org/2001/XMLSchema" xmlns:p="http://schemas.microsoft.com/office/2006/metadata/properties" xmlns:ns3="c5308fa6-abcc-455b-997b-0c679ae5e19c" xmlns:ns4="d67a241c-dfeb-48c4-8e8e-ee85cf54eba0" targetNamespace="http://schemas.microsoft.com/office/2006/metadata/properties" ma:root="true" ma:fieldsID="d48e289d0e7cfd1c15ab19645258325b" ns3:_="" ns4:_="">
    <xsd:import namespace="c5308fa6-abcc-455b-997b-0c679ae5e19c"/>
    <xsd:import namespace="d67a241c-dfeb-48c4-8e8e-ee85cf54eb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8fa6-abcc-455b-997b-0c679ae5e1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241c-dfeb-48c4-8e8e-ee85cf54e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8C7B44-1E65-4519-865B-873C82896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6402E4-F5F0-47D4-98C4-7C3BF1B783E9}">
  <ds:schemaRefs>
    <ds:schemaRef ds:uri="http://schemas.microsoft.com/office/2006/metadata/properties"/>
    <ds:schemaRef ds:uri="http://schemas.microsoft.com/office/infopath/2007/PartnerControls"/>
    <ds:schemaRef ds:uri="d67a241c-dfeb-48c4-8e8e-ee85cf54eba0"/>
  </ds:schemaRefs>
</ds:datastoreItem>
</file>

<file path=customXml/itemProps3.xml><?xml version="1.0" encoding="utf-8"?>
<ds:datastoreItem xmlns:ds="http://schemas.openxmlformats.org/officeDocument/2006/customXml" ds:itemID="{E1D28BD1-6D34-4A07-B8C8-4D1DF789E6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487C7-E3B3-4737-90EA-181AE2633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08fa6-abcc-455b-997b-0c679ae5e19c"/>
    <ds:schemaRef ds:uri="d67a241c-dfeb-48c4-8e8e-ee85cf54e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Links>
    <vt:vector size="24" baseType="variant">
      <vt:variant>
        <vt:i4>983104</vt:i4>
      </vt:variant>
      <vt:variant>
        <vt:i4>9</vt:i4>
      </vt:variant>
      <vt:variant>
        <vt:i4>0</vt:i4>
      </vt:variant>
      <vt:variant>
        <vt:i4>5</vt:i4>
      </vt:variant>
      <vt:variant>
        <vt:lpwstr>https://intranet.wowvision.in/vcs/veos6/Source/AVSwitcher/AVSwitcher</vt:lpwstr>
      </vt:variant>
      <vt:variant>
        <vt:lpwstr/>
      </vt:variant>
      <vt:variant>
        <vt:i4>3342365</vt:i4>
      </vt:variant>
      <vt:variant>
        <vt:i4>6</vt:i4>
      </vt:variant>
      <vt:variant>
        <vt:i4>0</vt:i4>
      </vt:variant>
      <vt:variant>
        <vt:i4>5</vt:i4>
      </vt:variant>
      <vt:variant>
        <vt:lpwstr>https://intranet.wowvision.in/vcs/veos6/Source/AVSwitcher/nodejs/node_modules</vt:lpwstr>
      </vt:variant>
      <vt:variant>
        <vt:lpwstr/>
      </vt:variant>
      <vt:variant>
        <vt:i4>6881361</vt:i4>
      </vt:variant>
      <vt:variant>
        <vt:i4>3</vt:i4>
      </vt:variant>
      <vt:variant>
        <vt:i4>0</vt:i4>
      </vt:variant>
      <vt:variant>
        <vt:i4>5</vt:i4>
      </vt:variant>
      <vt:variant>
        <vt:lpwstr>https://intranet.wowvision.in/vcs/veos6/Source/AVSwitcher/web_new/nodejs</vt:lpwstr>
      </vt:variant>
      <vt:variant>
        <vt:lpwstr/>
      </vt:variant>
      <vt:variant>
        <vt:i4>7405629</vt:i4>
      </vt:variant>
      <vt:variant>
        <vt:i4>0</vt:i4>
      </vt:variant>
      <vt:variant>
        <vt:i4>0</vt:i4>
      </vt:variant>
      <vt:variant>
        <vt:i4>5</vt:i4>
      </vt:variant>
      <vt:variant>
        <vt:lpwstr>file://\\172.30.92.34\media\VEOS-6.0\42\node-v22.13.1-linux-x64.tar.xz Into \home\Collab8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Bhargava</dc:creator>
  <cp:keywords/>
  <dc:description/>
  <cp:lastModifiedBy>Niraj Gautam</cp:lastModifiedBy>
  <cp:revision>78</cp:revision>
  <dcterms:created xsi:type="dcterms:W3CDTF">2025-01-30T09:08:00Z</dcterms:created>
  <dcterms:modified xsi:type="dcterms:W3CDTF">2025-02-04T11:28:00Z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0x0101002E4DD0A320609B4FBA63E7CFBC0F9035</vt:lpwstr>
  </property>
</Properties>
</file>